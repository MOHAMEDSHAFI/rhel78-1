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1BF1" w:rsidRPr="00351BF1" w:rsidRDefault="00351BF1" w:rsidP="00351BF1">
      <w:pPr>
        <w:shd w:val="clear" w:color="auto" w:fill="FFFFFF"/>
        <w:spacing w:after="120" w:line="240" w:lineRule="atLeast"/>
        <w:outlineLvl w:val="0"/>
        <w:rPr>
          <w:rFonts w:ascii="Arial" w:eastAsia="Times New Roman" w:hAnsi="Arial" w:cs="Arial"/>
          <w:b/>
          <w:bCs/>
          <w:color w:val="555555"/>
          <w:kern w:val="36"/>
          <w:sz w:val="55"/>
          <w:szCs w:val="55"/>
        </w:rPr>
      </w:pPr>
      <w:bookmarkStart w:id="0" w:name="_GoBack"/>
      <w:bookmarkEnd w:id="0"/>
      <w:r w:rsidRPr="00351BF1">
        <w:rPr>
          <w:rFonts w:ascii="Arial" w:eastAsia="Times New Roman" w:hAnsi="Arial" w:cs="Arial"/>
          <w:b/>
          <w:bCs/>
          <w:color w:val="555555"/>
          <w:kern w:val="36"/>
          <w:sz w:val="55"/>
          <w:szCs w:val="55"/>
        </w:rPr>
        <w:t>Use Kerberos to control access to NFS network shares.</w:t>
      </w:r>
    </w:p>
    <w:p w:rsidR="00351BF1" w:rsidRDefault="00351BF1" w:rsidP="00351BF1">
      <w:pPr>
        <w:shd w:val="clear" w:color="auto" w:fill="FFFFFF"/>
        <w:spacing w:before="180" w:after="180" w:line="240" w:lineRule="atLeast"/>
        <w:outlineLvl w:val="1"/>
        <w:rPr>
          <w:rFonts w:ascii="Arial" w:eastAsia="Times New Roman" w:hAnsi="Arial" w:cs="Arial"/>
          <w:b/>
          <w:bCs/>
          <w:color w:val="555555"/>
          <w:sz w:val="47"/>
          <w:szCs w:val="47"/>
        </w:rPr>
      </w:pPr>
    </w:p>
    <w:p w:rsidR="00351BF1" w:rsidRDefault="00351BF1" w:rsidP="00351BF1">
      <w:pPr>
        <w:shd w:val="clear" w:color="auto" w:fill="FFFFFF"/>
        <w:spacing w:before="180" w:after="180" w:line="240" w:lineRule="atLeast"/>
        <w:outlineLvl w:val="1"/>
        <w:rPr>
          <w:rFonts w:ascii="Arial" w:eastAsia="Times New Roman" w:hAnsi="Arial" w:cs="Arial"/>
          <w:b/>
          <w:bCs/>
          <w:color w:val="555555"/>
          <w:sz w:val="47"/>
          <w:szCs w:val="47"/>
        </w:rPr>
      </w:pPr>
    </w:p>
    <w:p w:rsidR="00351BF1" w:rsidRPr="00351BF1" w:rsidRDefault="00351BF1" w:rsidP="00351BF1">
      <w:pPr>
        <w:shd w:val="clear" w:color="auto" w:fill="FFFFFF"/>
        <w:spacing w:before="180" w:after="180" w:line="240" w:lineRule="atLeast"/>
        <w:outlineLvl w:val="1"/>
        <w:rPr>
          <w:rFonts w:ascii="Arial" w:eastAsia="Times New Roman" w:hAnsi="Arial" w:cs="Arial"/>
          <w:b/>
          <w:bCs/>
          <w:color w:val="555555"/>
          <w:sz w:val="47"/>
          <w:szCs w:val="47"/>
        </w:rPr>
      </w:pPr>
      <w:r w:rsidRPr="00351BF1">
        <w:rPr>
          <w:rFonts w:ascii="Arial" w:eastAsia="Times New Roman" w:hAnsi="Arial" w:cs="Arial"/>
          <w:b/>
          <w:bCs/>
          <w:color w:val="555555"/>
          <w:sz w:val="47"/>
          <w:szCs w:val="47"/>
        </w:rPr>
        <w:t>Prerequisites</w:t>
      </w:r>
    </w:p>
    <w:p w:rsidR="00351BF1" w:rsidRPr="00351BF1" w:rsidRDefault="00351BF1" w:rsidP="00351BF1">
      <w:pPr>
        <w:shd w:val="clear" w:color="auto" w:fill="FFFFFF"/>
        <w:spacing w:before="384" w:after="384" w:line="360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351BF1">
        <w:rPr>
          <w:rFonts w:ascii="Arial" w:eastAsia="Times New Roman" w:hAnsi="Arial" w:cs="Arial"/>
          <w:color w:val="555555"/>
          <w:sz w:val="21"/>
          <w:szCs w:val="21"/>
        </w:rPr>
        <w:t xml:space="preserve">First, you will have to </w:t>
      </w:r>
      <w:hyperlink r:id="rId4" w:tooltip="RHEL7: Configure a Kerberos KDC." w:history="1">
        <w:r w:rsidRPr="00351BF1">
          <w:rPr>
            <w:rFonts w:ascii="Arial" w:eastAsia="Times New Roman" w:hAnsi="Arial" w:cs="Arial"/>
            <w:color w:val="0066CC"/>
            <w:sz w:val="21"/>
            <w:szCs w:val="21"/>
          </w:rPr>
          <w:t>configure a KDC</w:t>
        </w:r>
      </w:hyperlink>
      <w:r w:rsidRPr="00351BF1">
        <w:rPr>
          <w:rFonts w:ascii="Arial" w:eastAsia="Times New Roman" w:hAnsi="Arial" w:cs="Arial"/>
          <w:color w:val="555555"/>
          <w:sz w:val="21"/>
          <w:szCs w:val="21"/>
        </w:rPr>
        <w:t xml:space="preserve"> (</w:t>
      </w:r>
      <w:r w:rsidRPr="00351BF1">
        <w:rPr>
          <w:rFonts w:ascii="Arial" w:eastAsia="Times New Roman" w:hAnsi="Arial" w:cs="Arial"/>
          <w:b/>
          <w:bCs/>
          <w:color w:val="555555"/>
          <w:sz w:val="21"/>
          <w:szCs w:val="21"/>
        </w:rPr>
        <w:t>Kerberos Distribution Center</w:t>
      </w:r>
      <w:r w:rsidRPr="00351BF1">
        <w:rPr>
          <w:rFonts w:ascii="Arial" w:eastAsia="Times New Roman" w:hAnsi="Arial" w:cs="Arial"/>
          <w:color w:val="555555"/>
          <w:sz w:val="21"/>
          <w:szCs w:val="21"/>
        </w:rPr>
        <w:t xml:space="preserve">) called here </w:t>
      </w:r>
      <w:r w:rsidRPr="00351BF1">
        <w:rPr>
          <w:rFonts w:ascii="Arial" w:eastAsia="Times New Roman" w:hAnsi="Arial" w:cs="Arial"/>
          <w:b/>
          <w:bCs/>
          <w:color w:val="555555"/>
          <w:sz w:val="21"/>
          <w:szCs w:val="21"/>
        </w:rPr>
        <w:t>kbserver.example.com</w:t>
      </w:r>
      <w:r w:rsidRPr="00351BF1">
        <w:rPr>
          <w:rFonts w:ascii="Arial" w:eastAsia="Times New Roman" w:hAnsi="Arial" w:cs="Arial"/>
          <w:color w:val="555555"/>
          <w:sz w:val="21"/>
          <w:szCs w:val="21"/>
        </w:rPr>
        <w:t>.</w:t>
      </w:r>
    </w:p>
    <w:p w:rsidR="00351BF1" w:rsidRPr="00351BF1" w:rsidRDefault="00351BF1" w:rsidP="00351BF1">
      <w:pPr>
        <w:shd w:val="clear" w:color="auto" w:fill="FFFFFF"/>
        <w:spacing w:before="384" w:after="384" w:line="360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351BF1">
        <w:rPr>
          <w:rFonts w:ascii="Arial" w:eastAsia="Times New Roman" w:hAnsi="Arial" w:cs="Arial"/>
          <w:color w:val="555555"/>
          <w:sz w:val="21"/>
          <w:szCs w:val="21"/>
        </w:rPr>
        <w:t xml:space="preserve">Then, you will need two additional servers: a </w:t>
      </w:r>
      <w:r w:rsidRPr="00351BF1">
        <w:rPr>
          <w:rFonts w:ascii="Arial" w:eastAsia="Times New Roman" w:hAnsi="Arial" w:cs="Arial"/>
          <w:b/>
          <w:bCs/>
          <w:color w:val="555555"/>
          <w:sz w:val="21"/>
          <w:szCs w:val="21"/>
        </w:rPr>
        <w:t>NFS</w:t>
      </w:r>
      <w:r w:rsidRPr="00351BF1">
        <w:rPr>
          <w:rFonts w:ascii="Arial" w:eastAsia="Times New Roman" w:hAnsi="Arial" w:cs="Arial"/>
          <w:color w:val="555555"/>
          <w:sz w:val="21"/>
          <w:szCs w:val="21"/>
        </w:rPr>
        <w:t xml:space="preserve"> server (here </w:t>
      </w:r>
      <w:r w:rsidRPr="00351BF1">
        <w:rPr>
          <w:rFonts w:ascii="Arial" w:eastAsia="Times New Roman" w:hAnsi="Arial" w:cs="Arial"/>
          <w:b/>
          <w:bCs/>
          <w:color w:val="555555"/>
          <w:sz w:val="21"/>
          <w:szCs w:val="21"/>
        </w:rPr>
        <w:t>nfsserver.example.com</w:t>
      </w:r>
      <w:r w:rsidRPr="00351BF1">
        <w:rPr>
          <w:rFonts w:ascii="Arial" w:eastAsia="Times New Roman" w:hAnsi="Arial" w:cs="Arial"/>
          <w:color w:val="555555"/>
          <w:sz w:val="21"/>
          <w:szCs w:val="21"/>
        </w:rPr>
        <w:t xml:space="preserve">) and a </w:t>
      </w:r>
      <w:r w:rsidRPr="00351BF1">
        <w:rPr>
          <w:rFonts w:ascii="Arial" w:eastAsia="Times New Roman" w:hAnsi="Arial" w:cs="Arial"/>
          <w:b/>
          <w:bCs/>
          <w:color w:val="555555"/>
          <w:sz w:val="21"/>
          <w:szCs w:val="21"/>
        </w:rPr>
        <w:t>NFS</w:t>
      </w:r>
      <w:r w:rsidRPr="00351BF1">
        <w:rPr>
          <w:rFonts w:ascii="Arial" w:eastAsia="Times New Roman" w:hAnsi="Arial" w:cs="Arial"/>
          <w:color w:val="555555"/>
          <w:sz w:val="21"/>
          <w:szCs w:val="21"/>
        </w:rPr>
        <w:t xml:space="preserve"> client (here </w:t>
      </w:r>
      <w:r w:rsidRPr="00351BF1">
        <w:rPr>
          <w:rFonts w:ascii="Arial" w:eastAsia="Times New Roman" w:hAnsi="Arial" w:cs="Arial"/>
          <w:b/>
          <w:bCs/>
          <w:color w:val="555555"/>
          <w:sz w:val="21"/>
          <w:szCs w:val="21"/>
        </w:rPr>
        <w:t>nfsclient.example.com</w:t>
      </w:r>
      <w:r w:rsidRPr="00351BF1">
        <w:rPr>
          <w:rFonts w:ascii="Arial" w:eastAsia="Times New Roman" w:hAnsi="Arial" w:cs="Arial"/>
          <w:color w:val="555555"/>
          <w:sz w:val="21"/>
          <w:szCs w:val="21"/>
        </w:rPr>
        <w:t xml:space="preserve">). If you’ve got only two servers/VM, regroup the </w:t>
      </w:r>
      <w:r w:rsidRPr="00351BF1">
        <w:rPr>
          <w:rFonts w:ascii="Arial" w:eastAsia="Times New Roman" w:hAnsi="Arial" w:cs="Arial"/>
          <w:b/>
          <w:bCs/>
          <w:color w:val="555555"/>
          <w:sz w:val="21"/>
          <w:szCs w:val="21"/>
        </w:rPr>
        <w:t>KDC</w:t>
      </w:r>
      <w:r w:rsidRPr="00351BF1">
        <w:rPr>
          <w:rFonts w:ascii="Arial" w:eastAsia="Times New Roman" w:hAnsi="Arial" w:cs="Arial"/>
          <w:color w:val="555555"/>
          <w:sz w:val="21"/>
          <w:szCs w:val="21"/>
        </w:rPr>
        <w:t xml:space="preserve"> and the </w:t>
      </w:r>
      <w:r w:rsidRPr="00351BF1">
        <w:rPr>
          <w:rFonts w:ascii="Arial" w:eastAsia="Times New Roman" w:hAnsi="Arial" w:cs="Arial"/>
          <w:b/>
          <w:bCs/>
          <w:color w:val="555555"/>
          <w:sz w:val="21"/>
          <w:szCs w:val="21"/>
        </w:rPr>
        <w:t>NFS</w:t>
      </w:r>
      <w:r w:rsidRPr="00351BF1">
        <w:rPr>
          <w:rFonts w:ascii="Arial" w:eastAsia="Times New Roman" w:hAnsi="Arial" w:cs="Arial"/>
          <w:color w:val="555555"/>
          <w:sz w:val="21"/>
          <w:szCs w:val="21"/>
        </w:rPr>
        <w:t xml:space="preserve"> servers on the same machine.</w:t>
      </w:r>
      <w:r w:rsidRPr="00351BF1">
        <w:rPr>
          <w:rFonts w:ascii="Arial" w:eastAsia="Times New Roman" w:hAnsi="Arial" w:cs="Arial"/>
          <w:color w:val="555555"/>
          <w:sz w:val="21"/>
          <w:szCs w:val="21"/>
        </w:rPr>
        <w:br/>
        <w:t xml:space="preserve">Also, to get </w:t>
      </w:r>
      <w:r w:rsidRPr="00351BF1">
        <w:rPr>
          <w:rFonts w:ascii="Arial" w:eastAsia="Times New Roman" w:hAnsi="Arial" w:cs="Arial"/>
          <w:b/>
          <w:bCs/>
          <w:color w:val="555555"/>
          <w:sz w:val="21"/>
          <w:szCs w:val="21"/>
        </w:rPr>
        <w:t>Kerberos</w:t>
      </w:r>
      <w:r w:rsidRPr="00351BF1">
        <w:rPr>
          <w:rFonts w:ascii="Arial" w:eastAsia="Times New Roman" w:hAnsi="Arial" w:cs="Arial"/>
          <w:color w:val="555555"/>
          <w:sz w:val="21"/>
          <w:szCs w:val="21"/>
        </w:rPr>
        <w:t xml:space="preserve"> running, </w:t>
      </w:r>
      <w:hyperlink r:id="rId5" w:tooltip="RHEL7: How to set up the NTP service." w:history="1">
        <w:r w:rsidRPr="00351BF1">
          <w:rPr>
            <w:rFonts w:ascii="Arial" w:eastAsia="Times New Roman" w:hAnsi="Arial" w:cs="Arial"/>
            <w:color w:val="0066CC"/>
            <w:sz w:val="21"/>
            <w:szCs w:val="21"/>
          </w:rPr>
          <w:t>NTP synchronization</w:t>
        </w:r>
      </w:hyperlink>
      <w:r w:rsidRPr="00351BF1">
        <w:rPr>
          <w:rFonts w:ascii="Arial" w:eastAsia="Times New Roman" w:hAnsi="Arial" w:cs="Arial"/>
          <w:color w:val="555555"/>
          <w:sz w:val="21"/>
          <w:szCs w:val="21"/>
        </w:rPr>
        <w:t xml:space="preserve"> and </w:t>
      </w:r>
      <w:r w:rsidRPr="00351BF1">
        <w:rPr>
          <w:rFonts w:ascii="Arial" w:eastAsia="Times New Roman" w:hAnsi="Arial" w:cs="Arial"/>
          <w:b/>
          <w:bCs/>
          <w:color w:val="555555"/>
          <w:sz w:val="21"/>
          <w:szCs w:val="21"/>
        </w:rPr>
        <w:t>hostname resolution</w:t>
      </w:r>
      <w:r w:rsidRPr="00351BF1">
        <w:rPr>
          <w:rFonts w:ascii="Arial" w:eastAsia="Times New Roman" w:hAnsi="Arial" w:cs="Arial"/>
          <w:color w:val="555555"/>
          <w:sz w:val="21"/>
          <w:szCs w:val="21"/>
        </w:rPr>
        <w:t xml:space="preserve"> must be working.</w:t>
      </w:r>
      <w:r w:rsidRPr="00351BF1">
        <w:rPr>
          <w:rFonts w:ascii="Arial" w:eastAsia="Times New Roman" w:hAnsi="Arial" w:cs="Arial"/>
          <w:color w:val="555555"/>
          <w:sz w:val="21"/>
          <w:szCs w:val="21"/>
        </w:rPr>
        <w:br/>
        <w:t xml:space="preserve">It is advisable to </w:t>
      </w:r>
      <w:hyperlink r:id="rId6" w:tooltip="RHEL7: Configure a master name server." w:history="1">
        <w:r w:rsidRPr="00351BF1">
          <w:rPr>
            <w:rFonts w:ascii="Arial" w:eastAsia="Times New Roman" w:hAnsi="Arial" w:cs="Arial"/>
            <w:color w:val="0066CC"/>
            <w:sz w:val="21"/>
            <w:szCs w:val="21"/>
          </w:rPr>
          <w:t>set up a master DNS server</w:t>
        </w:r>
      </w:hyperlink>
      <w:r w:rsidRPr="00351BF1">
        <w:rPr>
          <w:rFonts w:ascii="Arial" w:eastAsia="Times New Roman" w:hAnsi="Arial" w:cs="Arial"/>
          <w:color w:val="555555"/>
          <w:sz w:val="21"/>
          <w:szCs w:val="21"/>
        </w:rPr>
        <w:t xml:space="preserve"> but if none is working, add the following lines in the </w:t>
      </w:r>
      <w:r w:rsidRPr="00351BF1">
        <w:rPr>
          <w:rFonts w:ascii="Arial" w:eastAsia="Times New Roman" w:hAnsi="Arial" w:cs="Arial"/>
          <w:b/>
          <w:bCs/>
          <w:color w:val="555555"/>
          <w:sz w:val="21"/>
          <w:szCs w:val="21"/>
        </w:rPr>
        <w:t>/</w:t>
      </w:r>
      <w:proofErr w:type="spellStart"/>
      <w:r w:rsidRPr="00351BF1">
        <w:rPr>
          <w:rFonts w:ascii="Arial" w:eastAsia="Times New Roman" w:hAnsi="Arial" w:cs="Arial"/>
          <w:b/>
          <w:bCs/>
          <w:color w:val="555555"/>
          <w:sz w:val="21"/>
          <w:szCs w:val="21"/>
        </w:rPr>
        <w:t>etc</w:t>
      </w:r>
      <w:proofErr w:type="spellEnd"/>
      <w:r w:rsidRPr="00351BF1">
        <w:rPr>
          <w:rFonts w:ascii="Arial" w:eastAsia="Times New Roman" w:hAnsi="Arial" w:cs="Arial"/>
          <w:b/>
          <w:bCs/>
          <w:color w:val="555555"/>
          <w:sz w:val="21"/>
          <w:szCs w:val="21"/>
        </w:rPr>
        <w:t>/hosts</w:t>
      </w:r>
      <w:r w:rsidRPr="00351BF1">
        <w:rPr>
          <w:rFonts w:ascii="Arial" w:eastAsia="Times New Roman" w:hAnsi="Arial" w:cs="Arial"/>
          <w:color w:val="555555"/>
          <w:sz w:val="21"/>
          <w:szCs w:val="21"/>
        </w:rPr>
        <w:t xml:space="preserve"> file of each server (replace the specified </w:t>
      </w:r>
      <w:proofErr w:type="spellStart"/>
      <w:r w:rsidRPr="00351BF1">
        <w:rPr>
          <w:rFonts w:ascii="Arial" w:eastAsia="Times New Roman" w:hAnsi="Arial" w:cs="Arial"/>
          <w:color w:val="555555"/>
          <w:sz w:val="21"/>
          <w:szCs w:val="21"/>
        </w:rPr>
        <w:t>ip</w:t>
      </w:r>
      <w:proofErr w:type="spellEnd"/>
      <w:r w:rsidRPr="00351BF1">
        <w:rPr>
          <w:rFonts w:ascii="Arial" w:eastAsia="Times New Roman" w:hAnsi="Arial" w:cs="Arial"/>
          <w:color w:val="555555"/>
          <w:sz w:val="21"/>
          <w:szCs w:val="21"/>
        </w:rPr>
        <w:t xml:space="preserve"> addresses with yours):</w:t>
      </w:r>
    </w:p>
    <w:p w:rsidR="00351BF1" w:rsidRPr="00351BF1" w:rsidRDefault="00351BF1" w:rsidP="00351BF1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</w:pPr>
      <w:r w:rsidRPr="00351BF1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192.168.1.11 kbserver.example.com</w:t>
      </w:r>
    </w:p>
    <w:p w:rsidR="00351BF1" w:rsidRPr="00351BF1" w:rsidRDefault="00351BF1" w:rsidP="00351BF1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351BF1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192.168.1.12 nfsserver.example.com</w:t>
      </w:r>
    </w:p>
    <w:p w:rsidR="00351BF1" w:rsidRPr="00351BF1" w:rsidRDefault="00351BF1" w:rsidP="00351BF1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351BF1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192.168.1.13 nfsclient.example.com</w:t>
      </w:r>
    </w:p>
    <w:p w:rsidR="00351BF1" w:rsidRPr="00351BF1" w:rsidRDefault="00351BF1" w:rsidP="00351BF1">
      <w:pPr>
        <w:shd w:val="clear" w:color="auto" w:fill="FFFFFF"/>
        <w:spacing w:before="384" w:after="384" w:line="360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351BF1">
        <w:rPr>
          <w:rFonts w:ascii="Arial" w:eastAsia="Times New Roman" w:hAnsi="Arial" w:cs="Arial"/>
          <w:b/>
          <w:bCs/>
          <w:color w:val="555555"/>
          <w:sz w:val="21"/>
          <w:szCs w:val="21"/>
        </w:rPr>
        <w:t>Caution</w:t>
      </w:r>
      <w:r w:rsidRPr="00351BF1">
        <w:rPr>
          <w:rFonts w:ascii="Arial" w:eastAsia="Times New Roman" w:hAnsi="Arial" w:cs="Arial"/>
          <w:color w:val="555555"/>
          <w:sz w:val="21"/>
          <w:szCs w:val="21"/>
        </w:rPr>
        <w:t xml:space="preserve">: When adding a new line in the </w:t>
      </w:r>
      <w:r w:rsidRPr="00351BF1">
        <w:rPr>
          <w:rFonts w:ascii="Arial" w:eastAsia="Times New Roman" w:hAnsi="Arial" w:cs="Arial"/>
          <w:b/>
          <w:bCs/>
          <w:color w:val="555555"/>
          <w:sz w:val="21"/>
          <w:szCs w:val="21"/>
        </w:rPr>
        <w:t>/</w:t>
      </w:r>
      <w:proofErr w:type="spellStart"/>
      <w:r w:rsidRPr="00351BF1">
        <w:rPr>
          <w:rFonts w:ascii="Arial" w:eastAsia="Times New Roman" w:hAnsi="Arial" w:cs="Arial"/>
          <w:b/>
          <w:bCs/>
          <w:color w:val="555555"/>
          <w:sz w:val="21"/>
          <w:szCs w:val="21"/>
        </w:rPr>
        <w:t>etc</w:t>
      </w:r>
      <w:proofErr w:type="spellEnd"/>
      <w:r w:rsidRPr="00351BF1">
        <w:rPr>
          <w:rFonts w:ascii="Arial" w:eastAsia="Times New Roman" w:hAnsi="Arial" w:cs="Arial"/>
          <w:b/>
          <w:bCs/>
          <w:color w:val="555555"/>
          <w:sz w:val="21"/>
          <w:szCs w:val="21"/>
        </w:rPr>
        <w:t>/hosts</w:t>
      </w:r>
      <w:r w:rsidRPr="00351BF1">
        <w:rPr>
          <w:rFonts w:ascii="Arial" w:eastAsia="Times New Roman" w:hAnsi="Arial" w:cs="Arial"/>
          <w:color w:val="555555"/>
          <w:sz w:val="21"/>
          <w:szCs w:val="21"/>
        </w:rPr>
        <w:t xml:space="preserve"> file, you </w:t>
      </w:r>
      <w:proofErr w:type="gramStart"/>
      <w:r w:rsidRPr="00351BF1">
        <w:rPr>
          <w:rFonts w:ascii="Arial" w:eastAsia="Times New Roman" w:hAnsi="Arial" w:cs="Arial"/>
          <w:color w:val="555555"/>
          <w:sz w:val="21"/>
          <w:szCs w:val="21"/>
        </w:rPr>
        <w:t>have to</w:t>
      </w:r>
      <w:proofErr w:type="gramEnd"/>
      <w:r w:rsidRPr="00351BF1">
        <w:rPr>
          <w:rFonts w:ascii="Arial" w:eastAsia="Times New Roman" w:hAnsi="Arial" w:cs="Arial"/>
          <w:color w:val="555555"/>
          <w:sz w:val="21"/>
          <w:szCs w:val="21"/>
        </w:rPr>
        <w:t xml:space="preserve"> write the fully qualified domain name </w:t>
      </w:r>
      <w:r w:rsidRPr="00351BF1">
        <w:rPr>
          <w:rFonts w:ascii="Arial" w:eastAsia="Times New Roman" w:hAnsi="Arial" w:cs="Arial"/>
          <w:b/>
          <w:bCs/>
          <w:color w:val="555555"/>
          <w:sz w:val="21"/>
          <w:szCs w:val="21"/>
        </w:rPr>
        <w:t>just after</w:t>
      </w:r>
      <w:r w:rsidRPr="00351BF1">
        <w:rPr>
          <w:rFonts w:ascii="Arial" w:eastAsia="Times New Roman" w:hAnsi="Arial" w:cs="Arial"/>
          <w:color w:val="555555"/>
          <w:sz w:val="21"/>
          <w:szCs w:val="21"/>
        </w:rPr>
        <w:t xml:space="preserve"> the </w:t>
      </w:r>
      <w:proofErr w:type="spellStart"/>
      <w:r w:rsidRPr="00351BF1">
        <w:rPr>
          <w:rFonts w:ascii="Arial" w:eastAsia="Times New Roman" w:hAnsi="Arial" w:cs="Arial"/>
          <w:color w:val="555555"/>
          <w:sz w:val="21"/>
          <w:szCs w:val="21"/>
        </w:rPr>
        <w:t>ip</w:t>
      </w:r>
      <w:proofErr w:type="spellEnd"/>
      <w:r w:rsidRPr="00351BF1">
        <w:rPr>
          <w:rFonts w:ascii="Arial" w:eastAsia="Times New Roman" w:hAnsi="Arial" w:cs="Arial"/>
          <w:color w:val="555555"/>
          <w:sz w:val="21"/>
          <w:szCs w:val="21"/>
        </w:rPr>
        <w:t xml:space="preserve"> address. If you use one or several aliases and add them </w:t>
      </w:r>
      <w:r w:rsidRPr="00351BF1">
        <w:rPr>
          <w:rFonts w:ascii="Arial" w:eastAsia="Times New Roman" w:hAnsi="Arial" w:cs="Arial"/>
          <w:b/>
          <w:bCs/>
          <w:color w:val="555555"/>
          <w:sz w:val="21"/>
          <w:szCs w:val="21"/>
        </w:rPr>
        <w:t>before</w:t>
      </w:r>
      <w:r w:rsidRPr="00351BF1">
        <w:rPr>
          <w:rFonts w:ascii="Arial" w:eastAsia="Times New Roman" w:hAnsi="Arial" w:cs="Arial"/>
          <w:color w:val="555555"/>
          <w:sz w:val="21"/>
          <w:szCs w:val="21"/>
        </w:rPr>
        <w:t xml:space="preserve"> the fully qualified domain name or if you don’t specify the fully qualified domain name, </w:t>
      </w:r>
      <w:r w:rsidRPr="00351BF1">
        <w:rPr>
          <w:rFonts w:ascii="Arial" w:eastAsia="Times New Roman" w:hAnsi="Arial" w:cs="Arial"/>
          <w:b/>
          <w:bCs/>
          <w:color w:val="555555"/>
          <w:sz w:val="21"/>
          <w:szCs w:val="21"/>
        </w:rPr>
        <w:t>Kerberos</w:t>
      </w:r>
      <w:r w:rsidRPr="00351BF1">
        <w:rPr>
          <w:rFonts w:ascii="Arial" w:eastAsia="Times New Roman" w:hAnsi="Arial" w:cs="Arial"/>
          <w:color w:val="555555"/>
          <w:sz w:val="21"/>
          <w:szCs w:val="21"/>
        </w:rPr>
        <w:t xml:space="preserve"> will </w:t>
      </w:r>
      <w:r w:rsidRPr="00351BF1">
        <w:rPr>
          <w:rFonts w:ascii="Arial" w:eastAsia="Times New Roman" w:hAnsi="Arial" w:cs="Arial"/>
          <w:b/>
          <w:bCs/>
          <w:color w:val="555555"/>
          <w:sz w:val="21"/>
          <w:szCs w:val="21"/>
        </w:rPr>
        <w:t>not</w:t>
      </w:r>
      <w:r w:rsidRPr="00351BF1">
        <w:rPr>
          <w:rFonts w:ascii="Arial" w:eastAsia="Times New Roman" w:hAnsi="Arial" w:cs="Arial"/>
          <w:color w:val="555555"/>
          <w:sz w:val="21"/>
          <w:szCs w:val="21"/>
        </w:rPr>
        <w:t xml:space="preserve"> work.</w:t>
      </w:r>
    </w:p>
    <w:p w:rsidR="00351BF1" w:rsidRPr="00351BF1" w:rsidRDefault="00351BF1" w:rsidP="00351BF1">
      <w:pPr>
        <w:shd w:val="clear" w:color="auto" w:fill="FFFFFF"/>
        <w:spacing w:before="180" w:after="180" w:line="240" w:lineRule="atLeast"/>
        <w:outlineLvl w:val="1"/>
        <w:rPr>
          <w:rFonts w:ascii="Arial" w:eastAsia="Times New Roman" w:hAnsi="Arial" w:cs="Arial"/>
          <w:b/>
          <w:bCs/>
          <w:color w:val="555555"/>
          <w:sz w:val="47"/>
          <w:szCs w:val="47"/>
        </w:rPr>
      </w:pPr>
      <w:r w:rsidRPr="00351BF1">
        <w:rPr>
          <w:rFonts w:ascii="Arial" w:eastAsia="Times New Roman" w:hAnsi="Arial" w:cs="Arial"/>
          <w:b/>
          <w:bCs/>
          <w:color w:val="555555"/>
          <w:sz w:val="47"/>
          <w:szCs w:val="47"/>
        </w:rPr>
        <w:t>Kerberos NFS Server Configuration</w:t>
      </w:r>
    </w:p>
    <w:p w:rsidR="00351BF1" w:rsidRPr="00351BF1" w:rsidRDefault="00351BF1" w:rsidP="00351BF1">
      <w:pPr>
        <w:shd w:val="clear" w:color="auto" w:fill="FFFFFF"/>
        <w:spacing w:before="384" w:after="384" w:line="360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351BF1">
        <w:rPr>
          <w:rFonts w:ascii="Arial" w:eastAsia="Times New Roman" w:hAnsi="Arial" w:cs="Arial"/>
          <w:color w:val="555555"/>
          <w:sz w:val="21"/>
          <w:szCs w:val="21"/>
        </w:rPr>
        <w:t xml:space="preserve">Before adding the </w:t>
      </w:r>
      <w:r w:rsidRPr="00351BF1">
        <w:rPr>
          <w:rFonts w:ascii="Arial" w:eastAsia="Times New Roman" w:hAnsi="Arial" w:cs="Arial"/>
          <w:b/>
          <w:bCs/>
          <w:color w:val="555555"/>
          <w:sz w:val="21"/>
          <w:szCs w:val="21"/>
        </w:rPr>
        <w:t>Kerberos</w:t>
      </w:r>
      <w:r w:rsidRPr="00351BF1">
        <w:rPr>
          <w:rFonts w:ascii="Arial" w:eastAsia="Times New Roman" w:hAnsi="Arial" w:cs="Arial"/>
          <w:color w:val="555555"/>
          <w:sz w:val="21"/>
          <w:szCs w:val="21"/>
        </w:rPr>
        <w:t xml:space="preserve"> configuration, </w:t>
      </w:r>
      <w:hyperlink r:id="rId7" w:tooltip="RHEL7: Provide NFS network shares to specific clients." w:history="1">
        <w:r w:rsidRPr="00351BF1">
          <w:rPr>
            <w:rFonts w:ascii="Arial" w:eastAsia="Times New Roman" w:hAnsi="Arial" w:cs="Arial"/>
            <w:color w:val="0066CC"/>
            <w:sz w:val="21"/>
            <w:szCs w:val="21"/>
          </w:rPr>
          <w:t>set up the NFS server</w:t>
        </w:r>
      </w:hyperlink>
      <w:r w:rsidRPr="00351BF1">
        <w:rPr>
          <w:rFonts w:ascii="Arial" w:eastAsia="Times New Roman" w:hAnsi="Arial" w:cs="Arial"/>
          <w:color w:val="555555"/>
          <w:sz w:val="21"/>
          <w:szCs w:val="21"/>
        </w:rPr>
        <w:t xml:space="preserve"> (use the </w:t>
      </w:r>
      <w:r w:rsidRPr="00351BF1">
        <w:rPr>
          <w:rFonts w:ascii="Arial" w:eastAsia="Times New Roman" w:hAnsi="Arial" w:cs="Arial"/>
          <w:b/>
          <w:bCs/>
          <w:color w:val="555555"/>
          <w:sz w:val="21"/>
          <w:szCs w:val="21"/>
        </w:rPr>
        <w:t>nfsserver.example.com</w:t>
      </w:r>
      <w:r w:rsidRPr="00351BF1">
        <w:rPr>
          <w:rFonts w:ascii="Arial" w:eastAsia="Times New Roman" w:hAnsi="Arial" w:cs="Arial"/>
          <w:color w:val="555555"/>
          <w:sz w:val="21"/>
          <w:szCs w:val="21"/>
        </w:rPr>
        <w:t> hostname in this tutorial).</w:t>
      </w:r>
    </w:p>
    <w:p w:rsidR="00351BF1" w:rsidRPr="00351BF1" w:rsidRDefault="00351BF1" w:rsidP="00351BF1">
      <w:pPr>
        <w:shd w:val="clear" w:color="auto" w:fill="FFFFFF"/>
        <w:spacing w:before="384" w:after="384" w:line="360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351BF1">
        <w:rPr>
          <w:rFonts w:ascii="Arial" w:eastAsia="Times New Roman" w:hAnsi="Arial" w:cs="Arial"/>
          <w:color w:val="555555"/>
          <w:sz w:val="21"/>
          <w:szCs w:val="21"/>
        </w:rPr>
        <w:lastRenderedPageBreak/>
        <w:t xml:space="preserve">Then, you will have to </w:t>
      </w:r>
      <w:hyperlink r:id="rId8" w:tooltip="RHEL7: Configure a system to authenticate using Kerberos." w:history="1">
        <w:r w:rsidRPr="00351BF1">
          <w:rPr>
            <w:rFonts w:ascii="Arial" w:eastAsia="Times New Roman" w:hAnsi="Arial" w:cs="Arial"/>
            <w:color w:val="0066CC"/>
            <w:sz w:val="21"/>
            <w:szCs w:val="21"/>
          </w:rPr>
          <w:t>add the Kerberos client configuration</w:t>
        </w:r>
      </w:hyperlink>
      <w:r w:rsidRPr="00351BF1">
        <w:rPr>
          <w:rFonts w:ascii="Arial" w:eastAsia="Times New Roman" w:hAnsi="Arial" w:cs="Arial"/>
          <w:color w:val="555555"/>
          <w:sz w:val="21"/>
          <w:szCs w:val="21"/>
        </w:rPr>
        <w:t xml:space="preserve"> (replace </w:t>
      </w:r>
      <w:r w:rsidRPr="00351BF1">
        <w:rPr>
          <w:rFonts w:ascii="Arial" w:eastAsia="Times New Roman" w:hAnsi="Arial" w:cs="Arial"/>
          <w:b/>
          <w:bCs/>
          <w:color w:val="555555"/>
          <w:sz w:val="21"/>
          <w:szCs w:val="21"/>
        </w:rPr>
        <w:t>kbclient.example.com</w:t>
      </w:r>
      <w:r w:rsidRPr="00351BF1">
        <w:rPr>
          <w:rFonts w:ascii="Arial" w:eastAsia="Times New Roman" w:hAnsi="Arial" w:cs="Arial"/>
          <w:color w:val="555555"/>
          <w:sz w:val="21"/>
          <w:szCs w:val="21"/>
        </w:rPr>
        <w:t xml:space="preserve"> with </w:t>
      </w:r>
      <w:r w:rsidRPr="00351BF1">
        <w:rPr>
          <w:rFonts w:ascii="Arial" w:eastAsia="Times New Roman" w:hAnsi="Arial" w:cs="Arial"/>
          <w:b/>
          <w:bCs/>
          <w:color w:val="555555"/>
          <w:sz w:val="21"/>
          <w:szCs w:val="21"/>
        </w:rPr>
        <w:t>nfsserver.example.com</w:t>
      </w:r>
      <w:r w:rsidRPr="00351BF1">
        <w:rPr>
          <w:rFonts w:ascii="Arial" w:eastAsia="Times New Roman" w:hAnsi="Arial" w:cs="Arial"/>
          <w:color w:val="555555"/>
          <w:sz w:val="21"/>
          <w:szCs w:val="21"/>
        </w:rPr>
        <w:t xml:space="preserve"> in this tutorial).</w:t>
      </w:r>
    </w:p>
    <w:p w:rsidR="00351BF1" w:rsidRPr="00351BF1" w:rsidRDefault="00351BF1" w:rsidP="00351BF1">
      <w:pPr>
        <w:shd w:val="clear" w:color="auto" w:fill="FFFFFF"/>
        <w:spacing w:before="384" w:after="384" w:line="360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351BF1">
        <w:rPr>
          <w:rFonts w:ascii="Arial" w:eastAsia="Times New Roman" w:hAnsi="Arial" w:cs="Arial"/>
          <w:color w:val="555555"/>
          <w:sz w:val="21"/>
          <w:szCs w:val="21"/>
        </w:rPr>
        <w:t xml:space="preserve">Finally, add the specific </w:t>
      </w:r>
      <w:r w:rsidRPr="00351BF1">
        <w:rPr>
          <w:rFonts w:ascii="Arial" w:eastAsia="Times New Roman" w:hAnsi="Arial" w:cs="Arial"/>
          <w:b/>
          <w:bCs/>
          <w:color w:val="555555"/>
          <w:sz w:val="21"/>
          <w:szCs w:val="21"/>
        </w:rPr>
        <w:t>NFS</w:t>
      </w:r>
      <w:r w:rsidRPr="00351BF1">
        <w:rPr>
          <w:rFonts w:ascii="Arial" w:eastAsia="Times New Roman" w:hAnsi="Arial" w:cs="Arial"/>
          <w:color w:val="555555"/>
          <w:sz w:val="21"/>
          <w:szCs w:val="21"/>
        </w:rPr>
        <w:t xml:space="preserve"> part to the principals:</w:t>
      </w:r>
    </w:p>
    <w:p w:rsidR="00351BF1" w:rsidRPr="00351BF1" w:rsidRDefault="00351BF1" w:rsidP="00351BF1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351BF1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# </w:t>
      </w:r>
      <w:proofErr w:type="spellStart"/>
      <w:r w:rsidRPr="00351BF1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kadmin</w:t>
      </w:r>
      <w:proofErr w:type="spellEnd"/>
    </w:p>
    <w:p w:rsidR="00351BF1" w:rsidRPr="00351BF1" w:rsidRDefault="00351BF1" w:rsidP="00351BF1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351BF1">
        <w:rPr>
          <w:rFonts w:ascii="Courier New" w:eastAsia="Times New Roman" w:hAnsi="Courier New" w:cs="Courier New"/>
          <w:color w:val="555555"/>
          <w:sz w:val="20"/>
          <w:szCs w:val="20"/>
        </w:rPr>
        <w:t>Authenticating as principal root/admin@EXAMPLE.COM with password.</w:t>
      </w:r>
    </w:p>
    <w:p w:rsidR="00351BF1" w:rsidRPr="00351BF1" w:rsidRDefault="00351BF1" w:rsidP="00351BF1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351BF1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Password for root/admin@EXAMPLE.COM: </w:t>
      </w:r>
      <w:del w:id="1" w:author="Unknown">
        <w:r w:rsidRPr="00351BF1">
          <w:rPr>
            <w:rFonts w:ascii="Courier New" w:eastAsia="Times New Roman" w:hAnsi="Courier New" w:cs="Courier New"/>
            <w:b/>
            <w:bCs/>
            <w:strike/>
            <w:color w:val="555555"/>
            <w:sz w:val="20"/>
            <w:szCs w:val="20"/>
          </w:rPr>
          <w:delText>kerberos</w:delText>
        </w:r>
      </w:del>
    </w:p>
    <w:p w:rsidR="00351BF1" w:rsidRPr="00351BF1" w:rsidRDefault="00351BF1" w:rsidP="00351BF1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proofErr w:type="spellStart"/>
      <w:r w:rsidRPr="00351BF1">
        <w:rPr>
          <w:rFonts w:ascii="Courier New" w:eastAsia="Times New Roman" w:hAnsi="Courier New" w:cs="Courier New"/>
          <w:color w:val="555555"/>
          <w:sz w:val="20"/>
          <w:szCs w:val="20"/>
        </w:rPr>
        <w:t>kadmin</w:t>
      </w:r>
      <w:proofErr w:type="spellEnd"/>
      <w:r w:rsidRPr="00351BF1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:  </w:t>
      </w:r>
      <w:proofErr w:type="spellStart"/>
      <w:r w:rsidRPr="00351BF1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addprinc</w:t>
      </w:r>
      <w:proofErr w:type="spellEnd"/>
      <w:r w:rsidRPr="00351BF1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 xml:space="preserve"> -</w:t>
      </w:r>
      <w:proofErr w:type="spellStart"/>
      <w:r w:rsidRPr="00351BF1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randkey</w:t>
      </w:r>
      <w:proofErr w:type="spellEnd"/>
      <w:r w:rsidRPr="00351BF1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 xml:space="preserve"> nfs/nfsserver.example.com</w:t>
      </w:r>
    </w:p>
    <w:p w:rsidR="00351BF1" w:rsidRPr="00351BF1" w:rsidRDefault="00351BF1" w:rsidP="00351BF1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351BF1">
        <w:rPr>
          <w:rFonts w:ascii="Courier New" w:eastAsia="Times New Roman" w:hAnsi="Courier New" w:cs="Courier New"/>
          <w:color w:val="555555"/>
          <w:sz w:val="20"/>
          <w:szCs w:val="20"/>
        </w:rPr>
        <w:t>WARNING: no policy specified for host/kbclient.example.com@EXAMPLE.COM; defaulting to no policy</w:t>
      </w:r>
    </w:p>
    <w:p w:rsidR="00351BF1" w:rsidRPr="00351BF1" w:rsidRDefault="00351BF1" w:rsidP="00351BF1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351BF1">
        <w:rPr>
          <w:rFonts w:ascii="Courier New" w:eastAsia="Times New Roman" w:hAnsi="Courier New" w:cs="Courier New"/>
          <w:color w:val="555555"/>
          <w:sz w:val="20"/>
          <w:szCs w:val="20"/>
        </w:rPr>
        <w:t>Principal "host/nfsserver.example.com@EXAMPLE.COM" created.</w:t>
      </w:r>
    </w:p>
    <w:p w:rsidR="00351BF1" w:rsidRPr="00351BF1" w:rsidRDefault="00351BF1" w:rsidP="00351BF1">
      <w:pPr>
        <w:shd w:val="clear" w:color="auto" w:fill="FFFFFF"/>
        <w:spacing w:before="384" w:after="384" w:line="360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351BF1">
        <w:rPr>
          <w:rFonts w:ascii="Arial" w:eastAsia="Times New Roman" w:hAnsi="Arial" w:cs="Arial"/>
          <w:color w:val="555555"/>
          <w:sz w:val="21"/>
          <w:szCs w:val="21"/>
        </w:rPr>
        <w:t xml:space="preserve">Create a local copy stored by default in the </w:t>
      </w:r>
      <w:r w:rsidRPr="00351BF1">
        <w:rPr>
          <w:rFonts w:ascii="Arial" w:eastAsia="Times New Roman" w:hAnsi="Arial" w:cs="Arial"/>
          <w:b/>
          <w:bCs/>
          <w:color w:val="555555"/>
          <w:sz w:val="21"/>
          <w:szCs w:val="21"/>
        </w:rPr>
        <w:t>/</w:t>
      </w:r>
      <w:proofErr w:type="spellStart"/>
      <w:r w:rsidRPr="00351BF1">
        <w:rPr>
          <w:rFonts w:ascii="Arial" w:eastAsia="Times New Roman" w:hAnsi="Arial" w:cs="Arial"/>
          <w:b/>
          <w:bCs/>
          <w:color w:val="555555"/>
          <w:sz w:val="21"/>
          <w:szCs w:val="21"/>
        </w:rPr>
        <w:t>etc</w:t>
      </w:r>
      <w:proofErr w:type="spellEnd"/>
      <w:r w:rsidRPr="00351BF1">
        <w:rPr>
          <w:rFonts w:ascii="Arial" w:eastAsia="Times New Roman" w:hAnsi="Arial" w:cs="Arial"/>
          <w:b/>
          <w:bCs/>
          <w:color w:val="555555"/>
          <w:sz w:val="21"/>
          <w:szCs w:val="21"/>
        </w:rPr>
        <w:t>/krb5.keytab</w:t>
      </w:r>
      <w:r w:rsidRPr="00351BF1">
        <w:rPr>
          <w:rFonts w:ascii="Arial" w:eastAsia="Times New Roman" w:hAnsi="Arial" w:cs="Arial"/>
          <w:color w:val="555555"/>
          <w:sz w:val="21"/>
          <w:szCs w:val="21"/>
        </w:rPr>
        <w:t xml:space="preserve"> file:</w:t>
      </w:r>
    </w:p>
    <w:p w:rsidR="00351BF1" w:rsidRPr="00351BF1" w:rsidRDefault="00351BF1" w:rsidP="00351BF1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proofErr w:type="spellStart"/>
      <w:r w:rsidRPr="00351BF1">
        <w:rPr>
          <w:rFonts w:ascii="Courier New" w:eastAsia="Times New Roman" w:hAnsi="Courier New" w:cs="Courier New"/>
          <w:color w:val="555555"/>
          <w:sz w:val="20"/>
          <w:szCs w:val="20"/>
        </w:rPr>
        <w:t>kadmin</w:t>
      </w:r>
      <w:proofErr w:type="spellEnd"/>
      <w:r w:rsidRPr="00351BF1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:  </w:t>
      </w:r>
      <w:proofErr w:type="spellStart"/>
      <w:r w:rsidRPr="00351BF1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ktadd</w:t>
      </w:r>
      <w:proofErr w:type="spellEnd"/>
      <w:r w:rsidRPr="00351BF1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 xml:space="preserve"> nfs/nfsserver.example.com</w:t>
      </w:r>
    </w:p>
    <w:p w:rsidR="00351BF1" w:rsidRPr="00351BF1" w:rsidRDefault="00351BF1" w:rsidP="00351BF1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351BF1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Entry for principal host/nfsserver.example.com with </w:t>
      </w:r>
      <w:proofErr w:type="spellStart"/>
      <w:r w:rsidRPr="00351BF1">
        <w:rPr>
          <w:rFonts w:ascii="Courier New" w:eastAsia="Times New Roman" w:hAnsi="Courier New" w:cs="Courier New"/>
          <w:color w:val="555555"/>
          <w:sz w:val="20"/>
          <w:szCs w:val="20"/>
        </w:rPr>
        <w:t>kvno</w:t>
      </w:r>
      <w:proofErr w:type="spellEnd"/>
      <w:r w:rsidRPr="00351BF1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2, encryption type aes256-cts-hmac-sha1-96 added to </w:t>
      </w:r>
      <w:proofErr w:type="spellStart"/>
      <w:r w:rsidRPr="00351BF1">
        <w:rPr>
          <w:rFonts w:ascii="Courier New" w:eastAsia="Times New Roman" w:hAnsi="Courier New" w:cs="Courier New"/>
          <w:color w:val="555555"/>
          <w:sz w:val="20"/>
          <w:szCs w:val="20"/>
        </w:rPr>
        <w:t>keytab</w:t>
      </w:r>
      <w:proofErr w:type="spellEnd"/>
      <w:r w:rsidRPr="00351BF1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WRFILE:/</w:t>
      </w:r>
      <w:proofErr w:type="spellStart"/>
      <w:r w:rsidRPr="00351BF1">
        <w:rPr>
          <w:rFonts w:ascii="Courier New" w:eastAsia="Times New Roman" w:hAnsi="Courier New" w:cs="Courier New"/>
          <w:color w:val="555555"/>
          <w:sz w:val="20"/>
          <w:szCs w:val="20"/>
        </w:rPr>
        <w:t>etc</w:t>
      </w:r>
      <w:proofErr w:type="spellEnd"/>
      <w:r w:rsidRPr="00351BF1">
        <w:rPr>
          <w:rFonts w:ascii="Courier New" w:eastAsia="Times New Roman" w:hAnsi="Courier New" w:cs="Courier New"/>
          <w:color w:val="555555"/>
          <w:sz w:val="20"/>
          <w:szCs w:val="20"/>
        </w:rPr>
        <w:t>/krb5.keytab.</w:t>
      </w:r>
    </w:p>
    <w:p w:rsidR="00351BF1" w:rsidRPr="00351BF1" w:rsidRDefault="00351BF1" w:rsidP="00351BF1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351BF1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Entry for principal host/nfsserver.example.com with </w:t>
      </w:r>
      <w:proofErr w:type="spellStart"/>
      <w:r w:rsidRPr="00351BF1">
        <w:rPr>
          <w:rFonts w:ascii="Courier New" w:eastAsia="Times New Roman" w:hAnsi="Courier New" w:cs="Courier New"/>
          <w:color w:val="555555"/>
          <w:sz w:val="20"/>
          <w:szCs w:val="20"/>
        </w:rPr>
        <w:t>kvno</w:t>
      </w:r>
      <w:proofErr w:type="spellEnd"/>
      <w:r w:rsidRPr="00351BF1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2, encryption type aes128-cts-hmac-sha1-96 added to </w:t>
      </w:r>
      <w:proofErr w:type="spellStart"/>
      <w:r w:rsidRPr="00351BF1">
        <w:rPr>
          <w:rFonts w:ascii="Courier New" w:eastAsia="Times New Roman" w:hAnsi="Courier New" w:cs="Courier New"/>
          <w:color w:val="555555"/>
          <w:sz w:val="20"/>
          <w:szCs w:val="20"/>
        </w:rPr>
        <w:t>keytab</w:t>
      </w:r>
      <w:proofErr w:type="spellEnd"/>
      <w:r w:rsidRPr="00351BF1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WRFILE:/</w:t>
      </w:r>
      <w:proofErr w:type="spellStart"/>
      <w:r w:rsidRPr="00351BF1">
        <w:rPr>
          <w:rFonts w:ascii="Courier New" w:eastAsia="Times New Roman" w:hAnsi="Courier New" w:cs="Courier New"/>
          <w:color w:val="555555"/>
          <w:sz w:val="20"/>
          <w:szCs w:val="20"/>
        </w:rPr>
        <w:t>etc</w:t>
      </w:r>
      <w:proofErr w:type="spellEnd"/>
      <w:r w:rsidRPr="00351BF1">
        <w:rPr>
          <w:rFonts w:ascii="Courier New" w:eastAsia="Times New Roman" w:hAnsi="Courier New" w:cs="Courier New"/>
          <w:color w:val="555555"/>
          <w:sz w:val="20"/>
          <w:szCs w:val="20"/>
        </w:rPr>
        <w:t>/krb5.keytab.</w:t>
      </w:r>
    </w:p>
    <w:p w:rsidR="00351BF1" w:rsidRPr="00351BF1" w:rsidRDefault="00351BF1" w:rsidP="00351BF1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351BF1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Entry for principal host/nfsserver.example.com with </w:t>
      </w:r>
      <w:proofErr w:type="spellStart"/>
      <w:r w:rsidRPr="00351BF1">
        <w:rPr>
          <w:rFonts w:ascii="Courier New" w:eastAsia="Times New Roman" w:hAnsi="Courier New" w:cs="Courier New"/>
          <w:color w:val="555555"/>
          <w:sz w:val="20"/>
          <w:szCs w:val="20"/>
        </w:rPr>
        <w:t>kvno</w:t>
      </w:r>
      <w:proofErr w:type="spellEnd"/>
      <w:r w:rsidRPr="00351BF1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2, encryption type des3-cbc-sha1 added to </w:t>
      </w:r>
      <w:proofErr w:type="spellStart"/>
      <w:r w:rsidRPr="00351BF1">
        <w:rPr>
          <w:rFonts w:ascii="Courier New" w:eastAsia="Times New Roman" w:hAnsi="Courier New" w:cs="Courier New"/>
          <w:color w:val="555555"/>
          <w:sz w:val="20"/>
          <w:szCs w:val="20"/>
        </w:rPr>
        <w:t>keytab</w:t>
      </w:r>
      <w:proofErr w:type="spellEnd"/>
      <w:r w:rsidRPr="00351BF1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WRFILE:/</w:t>
      </w:r>
      <w:proofErr w:type="spellStart"/>
      <w:r w:rsidRPr="00351BF1">
        <w:rPr>
          <w:rFonts w:ascii="Courier New" w:eastAsia="Times New Roman" w:hAnsi="Courier New" w:cs="Courier New"/>
          <w:color w:val="555555"/>
          <w:sz w:val="20"/>
          <w:szCs w:val="20"/>
        </w:rPr>
        <w:t>etc</w:t>
      </w:r>
      <w:proofErr w:type="spellEnd"/>
      <w:r w:rsidRPr="00351BF1">
        <w:rPr>
          <w:rFonts w:ascii="Courier New" w:eastAsia="Times New Roman" w:hAnsi="Courier New" w:cs="Courier New"/>
          <w:color w:val="555555"/>
          <w:sz w:val="20"/>
          <w:szCs w:val="20"/>
        </w:rPr>
        <w:t>/krb5.keytab.</w:t>
      </w:r>
    </w:p>
    <w:p w:rsidR="00351BF1" w:rsidRPr="00351BF1" w:rsidRDefault="00351BF1" w:rsidP="00351BF1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351BF1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Entry for principal host/nfsserver.example.com with </w:t>
      </w:r>
      <w:proofErr w:type="spellStart"/>
      <w:r w:rsidRPr="00351BF1">
        <w:rPr>
          <w:rFonts w:ascii="Courier New" w:eastAsia="Times New Roman" w:hAnsi="Courier New" w:cs="Courier New"/>
          <w:color w:val="555555"/>
          <w:sz w:val="20"/>
          <w:szCs w:val="20"/>
        </w:rPr>
        <w:t>kvno</w:t>
      </w:r>
      <w:proofErr w:type="spellEnd"/>
      <w:r w:rsidRPr="00351BF1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2, encryption type </w:t>
      </w:r>
      <w:proofErr w:type="spellStart"/>
      <w:r w:rsidRPr="00351BF1">
        <w:rPr>
          <w:rFonts w:ascii="Courier New" w:eastAsia="Times New Roman" w:hAnsi="Courier New" w:cs="Courier New"/>
          <w:color w:val="555555"/>
          <w:sz w:val="20"/>
          <w:szCs w:val="20"/>
        </w:rPr>
        <w:t>arcfour-hmac</w:t>
      </w:r>
      <w:proofErr w:type="spellEnd"/>
      <w:r w:rsidRPr="00351BF1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added to </w:t>
      </w:r>
      <w:proofErr w:type="spellStart"/>
      <w:r w:rsidRPr="00351BF1">
        <w:rPr>
          <w:rFonts w:ascii="Courier New" w:eastAsia="Times New Roman" w:hAnsi="Courier New" w:cs="Courier New"/>
          <w:color w:val="555555"/>
          <w:sz w:val="20"/>
          <w:szCs w:val="20"/>
        </w:rPr>
        <w:t>keytab</w:t>
      </w:r>
      <w:proofErr w:type="spellEnd"/>
      <w:r w:rsidRPr="00351BF1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WRFILE:/</w:t>
      </w:r>
      <w:proofErr w:type="spellStart"/>
      <w:r w:rsidRPr="00351BF1">
        <w:rPr>
          <w:rFonts w:ascii="Courier New" w:eastAsia="Times New Roman" w:hAnsi="Courier New" w:cs="Courier New"/>
          <w:color w:val="555555"/>
          <w:sz w:val="20"/>
          <w:szCs w:val="20"/>
        </w:rPr>
        <w:t>etc</w:t>
      </w:r>
      <w:proofErr w:type="spellEnd"/>
      <w:r w:rsidRPr="00351BF1">
        <w:rPr>
          <w:rFonts w:ascii="Courier New" w:eastAsia="Times New Roman" w:hAnsi="Courier New" w:cs="Courier New"/>
          <w:color w:val="555555"/>
          <w:sz w:val="20"/>
          <w:szCs w:val="20"/>
        </w:rPr>
        <w:t>/krb5.keytab.</w:t>
      </w:r>
    </w:p>
    <w:p w:rsidR="00351BF1" w:rsidRPr="00351BF1" w:rsidRDefault="00351BF1" w:rsidP="00351BF1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351BF1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Entry for principal host/nfsserver.example.com with </w:t>
      </w:r>
      <w:proofErr w:type="spellStart"/>
      <w:r w:rsidRPr="00351BF1">
        <w:rPr>
          <w:rFonts w:ascii="Courier New" w:eastAsia="Times New Roman" w:hAnsi="Courier New" w:cs="Courier New"/>
          <w:color w:val="555555"/>
          <w:sz w:val="20"/>
          <w:szCs w:val="20"/>
        </w:rPr>
        <w:t>kvno</w:t>
      </w:r>
      <w:proofErr w:type="spellEnd"/>
      <w:r w:rsidRPr="00351BF1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2, encryption type camellia256-cts-cmac added to </w:t>
      </w:r>
      <w:proofErr w:type="spellStart"/>
      <w:r w:rsidRPr="00351BF1">
        <w:rPr>
          <w:rFonts w:ascii="Courier New" w:eastAsia="Times New Roman" w:hAnsi="Courier New" w:cs="Courier New"/>
          <w:color w:val="555555"/>
          <w:sz w:val="20"/>
          <w:szCs w:val="20"/>
        </w:rPr>
        <w:t>keytab</w:t>
      </w:r>
      <w:proofErr w:type="spellEnd"/>
      <w:r w:rsidRPr="00351BF1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WRFILE:/</w:t>
      </w:r>
      <w:proofErr w:type="spellStart"/>
      <w:r w:rsidRPr="00351BF1">
        <w:rPr>
          <w:rFonts w:ascii="Courier New" w:eastAsia="Times New Roman" w:hAnsi="Courier New" w:cs="Courier New"/>
          <w:color w:val="555555"/>
          <w:sz w:val="20"/>
          <w:szCs w:val="20"/>
        </w:rPr>
        <w:t>etc</w:t>
      </w:r>
      <w:proofErr w:type="spellEnd"/>
      <w:r w:rsidRPr="00351BF1">
        <w:rPr>
          <w:rFonts w:ascii="Courier New" w:eastAsia="Times New Roman" w:hAnsi="Courier New" w:cs="Courier New"/>
          <w:color w:val="555555"/>
          <w:sz w:val="20"/>
          <w:szCs w:val="20"/>
        </w:rPr>
        <w:t>/krb5.keytab.</w:t>
      </w:r>
    </w:p>
    <w:p w:rsidR="00351BF1" w:rsidRPr="00351BF1" w:rsidRDefault="00351BF1" w:rsidP="00351BF1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351BF1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Entry for principal host/nfsserver.example.com with </w:t>
      </w:r>
      <w:proofErr w:type="spellStart"/>
      <w:r w:rsidRPr="00351BF1">
        <w:rPr>
          <w:rFonts w:ascii="Courier New" w:eastAsia="Times New Roman" w:hAnsi="Courier New" w:cs="Courier New"/>
          <w:color w:val="555555"/>
          <w:sz w:val="20"/>
          <w:szCs w:val="20"/>
        </w:rPr>
        <w:t>kvno</w:t>
      </w:r>
      <w:proofErr w:type="spellEnd"/>
      <w:r w:rsidRPr="00351BF1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2, encryption type camellia128-cts-cmac added to </w:t>
      </w:r>
      <w:proofErr w:type="spellStart"/>
      <w:r w:rsidRPr="00351BF1">
        <w:rPr>
          <w:rFonts w:ascii="Courier New" w:eastAsia="Times New Roman" w:hAnsi="Courier New" w:cs="Courier New"/>
          <w:color w:val="555555"/>
          <w:sz w:val="20"/>
          <w:szCs w:val="20"/>
        </w:rPr>
        <w:t>keytab</w:t>
      </w:r>
      <w:proofErr w:type="spellEnd"/>
      <w:r w:rsidRPr="00351BF1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WRFILE:/</w:t>
      </w:r>
      <w:proofErr w:type="spellStart"/>
      <w:r w:rsidRPr="00351BF1">
        <w:rPr>
          <w:rFonts w:ascii="Courier New" w:eastAsia="Times New Roman" w:hAnsi="Courier New" w:cs="Courier New"/>
          <w:color w:val="555555"/>
          <w:sz w:val="20"/>
          <w:szCs w:val="20"/>
        </w:rPr>
        <w:t>etc</w:t>
      </w:r>
      <w:proofErr w:type="spellEnd"/>
      <w:r w:rsidRPr="00351BF1">
        <w:rPr>
          <w:rFonts w:ascii="Courier New" w:eastAsia="Times New Roman" w:hAnsi="Courier New" w:cs="Courier New"/>
          <w:color w:val="555555"/>
          <w:sz w:val="20"/>
          <w:szCs w:val="20"/>
        </w:rPr>
        <w:t>/krb5.keytab.</w:t>
      </w:r>
    </w:p>
    <w:p w:rsidR="00351BF1" w:rsidRPr="00351BF1" w:rsidRDefault="00351BF1" w:rsidP="00351BF1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351BF1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Entry for principal host/nfsserver.example.com with </w:t>
      </w:r>
      <w:proofErr w:type="spellStart"/>
      <w:r w:rsidRPr="00351BF1">
        <w:rPr>
          <w:rFonts w:ascii="Courier New" w:eastAsia="Times New Roman" w:hAnsi="Courier New" w:cs="Courier New"/>
          <w:color w:val="555555"/>
          <w:sz w:val="20"/>
          <w:szCs w:val="20"/>
        </w:rPr>
        <w:t>kvno</w:t>
      </w:r>
      <w:proofErr w:type="spellEnd"/>
      <w:r w:rsidRPr="00351BF1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2, encryption type des-hmac-sha1 added to </w:t>
      </w:r>
      <w:proofErr w:type="spellStart"/>
      <w:r w:rsidRPr="00351BF1">
        <w:rPr>
          <w:rFonts w:ascii="Courier New" w:eastAsia="Times New Roman" w:hAnsi="Courier New" w:cs="Courier New"/>
          <w:color w:val="555555"/>
          <w:sz w:val="20"/>
          <w:szCs w:val="20"/>
        </w:rPr>
        <w:t>keytab</w:t>
      </w:r>
      <w:proofErr w:type="spellEnd"/>
      <w:r w:rsidRPr="00351BF1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WRFILE:/</w:t>
      </w:r>
      <w:proofErr w:type="spellStart"/>
      <w:r w:rsidRPr="00351BF1">
        <w:rPr>
          <w:rFonts w:ascii="Courier New" w:eastAsia="Times New Roman" w:hAnsi="Courier New" w:cs="Courier New"/>
          <w:color w:val="555555"/>
          <w:sz w:val="20"/>
          <w:szCs w:val="20"/>
        </w:rPr>
        <w:t>etc</w:t>
      </w:r>
      <w:proofErr w:type="spellEnd"/>
      <w:r w:rsidRPr="00351BF1">
        <w:rPr>
          <w:rFonts w:ascii="Courier New" w:eastAsia="Times New Roman" w:hAnsi="Courier New" w:cs="Courier New"/>
          <w:color w:val="555555"/>
          <w:sz w:val="20"/>
          <w:szCs w:val="20"/>
        </w:rPr>
        <w:t>/krb5.keytab.</w:t>
      </w:r>
    </w:p>
    <w:p w:rsidR="00351BF1" w:rsidRPr="00351BF1" w:rsidRDefault="00351BF1" w:rsidP="00351BF1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351BF1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Entry for principal host/nfsserver.example.com with </w:t>
      </w:r>
      <w:proofErr w:type="spellStart"/>
      <w:r w:rsidRPr="00351BF1">
        <w:rPr>
          <w:rFonts w:ascii="Courier New" w:eastAsia="Times New Roman" w:hAnsi="Courier New" w:cs="Courier New"/>
          <w:color w:val="555555"/>
          <w:sz w:val="20"/>
          <w:szCs w:val="20"/>
        </w:rPr>
        <w:t>kvno</w:t>
      </w:r>
      <w:proofErr w:type="spellEnd"/>
      <w:r w:rsidRPr="00351BF1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2, encryption type des-cbc-md5 added to </w:t>
      </w:r>
      <w:proofErr w:type="spellStart"/>
      <w:r w:rsidRPr="00351BF1">
        <w:rPr>
          <w:rFonts w:ascii="Courier New" w:eastAsia="Times New Roman" w:hAnsi="Courier New" w:cs="Courier New"/>
          <w:color w:val="555555"/>
          <w:sz w:val="20"/>
          <w:szCs w:val="20"/>
        </w:rPr>
        <w:t>keytab</w:t>
      </w:r>
      <w:proofErr w:type="spellEnd"/>
      <w:r w:rsidRPr="00351BF1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WRFILE:/</w:t>
      </w:r>
      <w:proofErr w:type="spellStart"/>
      <w:r w:rsidRPr="00351BF1">
        <w:rPr>
          <w:rFonts w:ascii="Courier New" w:eastAsia="Times New Roman" w:hAnsi="Courier New" w:cs="Courier New"/>
          <w:color w:val="555555"/>
          <w:sz w:val="20"/>
          <w:szCs w:val="20"/>
        </w:rPr>
        <w:t>etc</w:t>
      </w:r>
      <w:proofErr w:type="spellEnd"/>
      <w:r w:rsidRPr="00351BF1">
        <w:rPr>
          <w:rFonts w:ascii="Courier New" w:eastAsia="Times New Roman" w:hAnsi="Courier New" w:cs="Courier New"/>
          <w:color w:val="555555"/>
          <w:sz w:val="20"/>
          <w:szCs w:val="20"/>
        </w:rPr>
        <w:t>/krb5.keytab.</w:t>
      </w:r>
    </w:p>
    <w:p w:rsidR="00351BF1" w:rsidRPr="00351BF1" w:rsidRDefault="00351BF1" w:rsidP="00351BF1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proofErr w:type="spellStart"/>
      <w:r w:rsidRPr="00351BF1">
        <w:rPr>
          <w:rFonts w:ascii="Courier New" w:eastAsia="Times New Roman" w:hAnsi="Courier New" w:cs="Courier New"/>
          <w:color w:val="555555"/>
          <w:sz w:val="20"/>
          <w:szCs w:val="20"/>
        </w:rPr>
        <w:t>kadmin</w:t>
      </w:r>
      <w:proofErr w:type="spellEnd"/>
      <w:r w:rsidRPr="00351BF1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:  </w:t>
      </w:r>
      <w:r w:rsidRPr="00351BF1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quit</w:t>
      </w:r>
    </w:p>
    <w:p w:rsidR="00351BF1" w:rsidRPr="00351BF1" w:rsidRDefault="00351BF1" w:rsidP="00351BF1">
      <w:pPr>
        <w:shd w:val="clear" w:color="auto" w:fill="FFFFFF"/>
        <w:spacing w:before="384" w:after="384" w:line="360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351BF1">
        <w:rPr>
          <w:rFonts w:ascii="Arial" w:eastAsia="Times New Roman" w:hAnsi="Arial" w:cs="Arial"/>
          <w:color w:val="555555"/>
          <w:sz w:val="21"/>
          <w:szCs w:val="21"/>
        </w:rPr>
        <w:lastRenderedPageBreak/>
        <w:t xml:space="preserve">Edit the </w:t>
      </w:r>
      <w:r w:rsidRPr="00351BF1">
        <w:rPr>
          <w:rFonts w:ascii="Arial" w:eastAsia="Times New Roman" w:hAnsi="Arial" w:cs="Arial"/>
          <w:b/>
          <w:bCs/>
          <w:color w:val="555555"/>
          <w:sz w:val="21"/>
          <w:szCs w:val="21"/>
        </w:rPr>
        <w:t>/</w:t>
      </w:r>
      <w:proofErr w:type="spellStart"/>
      <w:r w:rsidRPr="00351BF1">
        <w:rPr>
          <w:rFonts w:ascii="Arial" w:eastAsia="Times New Roman" w:hAnsi="Arial" w:cs="Arial"/>
          <w:b/>
          <w:bCs/>
          <w:color w:val="555555"/>
          <w:sz w:val="21"/>
          <w:szCs w:val="21"/>
        </w:rPr>
        <w:t>etc</w:t>
      </w:r>
      <w:proofErr w:type="spellEnd"/>
      <w:r w:rsidRPr="00351BF1">
        <w:rPr>
          <w:rFonts w:ascii="Arial" w:eastAsia="Times New Roman" w:hAnsi="Arial" w:cs="Arial"/>
          <w:b/>
          <w:bCs/>
          <w:color w:val="555555"/>
          <w:sz w:val="21"/>
          <w:szCs w:val="21"/>
        </w:rPr>
        <w:t>/exports</w:t>
      </w:r>
      <w:r w:rsidRPr="00351BF1">
        <w:rPr>
          <w:rFonts w:ascii="Arial" w:eastAsia="Times New Roman" w:hAnsi="Arial" w:cs="Arial"/>
          <w:color w:val="555555"/>
          <w:sz w:val="21"/>
          <w:szCs w:val="21"/>
        </w:rPr>
        <w:t xml:space="preserve"> file and add the option </w:t>
      </w:r>
      <w:r w:rsidRPr="00351BF1">
        <w:rPr>
          <w:rFonts w:ascii="Arial" w:eastAsia="Times New Roman" w:hAnsi="Arial" w:cs="Arial"/>
          <w:b/>
          <w:bCs/>
          <w:color w:val="555555"/>
          <w:sz w:val="21"/>
          <w:szCs w:val="21"/>
        </w:rPr>
        <w:t xml:space="preserve">sec=krb5 </w:t>
      </w:r>
      <w:r w:rsidRPr="00351BF1">
        <w:rPr>
          <w:rFonts w:ascii="Arial" w:eastAsia="Times New Roman" w:hAnsi="Arial" w:cs="Arial"/>
          <w:color w:val="555555"/>
          <w:sz w:val="21"/>
          <w:szCs w:val="21"/>
        </w:rPr>
        <w:t>(or the option that you want, see note):</w:t>
      </w:r>
    </w:p>
    <w:p w:rsidR="00351BF1" w:rsidRPr="00351BF1" w:rsidRDefault="00351BF1" w:rsidP="00351BF1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</w:pPr>
      <w:r w:rsidRPr="00351BF1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/home/tools nfsclient.example.com(</w:t>
      </w:r>
      <w:proofErr w:type="spellStart"/>
      <w:proofErr w:type="gramStart"/>
      <w:r w:rsidRPr="00351BF1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rw,no</w:t>
      </w:r>
      <w:proofErr w:type="gramEnd"/>
      <w:r w:rsidRPr="00351BF1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_root_squash,sec</w:t>
      </w:r>
      <w:proofErr w:type="spellEnd"/>
      <w:r w:rsidRPr="00351BF1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=krb5)</w:t>
      </w:r>
    </w:p>
    <w:p w:rsidR="00351BF1" w:rsidRPr="00351BF1" w:rsidRDefault="00351BF1" w:rsidP="00351BF1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351BF1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/home/guests nfsclient.example.com(</w:t>
      </w:r>
      <w:proofErr w:type="spellStart"/>
      <w:proofErr w:type="gramStart"/>
      <w:r w:rsidRPr="00351BF1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rw,no</w:t>
      </w:r>
      <w:proofErr w:type="gramEnd"/>
      <w:r w:rsidRPr="00351BF1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_root_squash,sec</w:t>
      </w:r>
      <w:proofErr w:type="spellEnd"/>
      <w:r w:rsidRPr="00351BF1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=krb5)</w:t>
      </w:r>
    </w:p>
    <w:p w:rsidR="00351BF1" w:rsidRPr="00351BF1" w:rsidRDefault="00351BF1" w:rsidP="00351BF1">
      <w:pPr>
        <w:shd w:val="clear" w:color="auto" w:fill="FFFFFF"/>
        <w:spacing w:before="384" w:after="384" w:line="360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351BF1">
        <w:rPr>
          <w:rFonts w:ascii="Arial" w:eastAsia="Times New Roman" w:hAnsi="Arial" w:cs="Arial"/>
          <w:color w:val="555555"/>
          <w:sz w:val="21"/>
          <w:szCs w:val="21"/>
        </w:rPr>
        <w:t xml:space="preserve">Note1: The </w:t>
      </w:r>
      <w:r w:rsidRPr="00351BF1">
        <w:rPr>
          <w:rFonts w:ascii="Arial" w:eastAsia="Times New Roman" w:hAnsi="Arial" w:cs="Arial"/>
          <w:b/>
          <w:bCs/>
          <w:color w:val="555555"/>
          <w:sz w:val="21"/>
          <w:szCs w:val="21"/>
        </w:rPr>
        <w:t>sec</w:t>
      </w:r>
      <w:r w:rsidRPr="00351BF1">
        <w:rPr>
          <w:rFonts w:ascii="Arial" w:eastAsia="Times New Roman" w:hAnsi="Arial" w:cs="Arial"/>
          <w:color w:val="555555"/>
          <w:sz w:val="21"/>
          <w:szCs w:val="21"/>
        </w:rPr>
        <w:t xml:space="preserve"> option accepts four different values: </w:t>
      </w:r>
      <w:r w:rsidRPr="00351BF1">
        <w:rPr>
          <w:rFonts w:ascii="Arial" w:eastAsia="Times New Roman" w:hAnsi="Arial" w:cs="Arial"/>
          <w:b/>
          <w:bCs/>
          <w:color w:val="555555"/>
          <w:sz w:val="21"/>
          <w:szCs w:val="21"/>
        </w:rPr>
        <w:t>sec=sys</w:t>
      </w:r>
      <w:r w:rsidRPr="00351BF1">
        <w:rPr>
          <w:rFonts w:ascii="Arial" w:eastAsia="Times New Roman" w:hAnsi="Arial" w:cs="Arial"/>
          <w:color w:val="555555"/>
          <w:sz w:val="21"/>
          <w:szCs w:val="21"/>
        </w:rPr>
        <w:t xml:space="preserve"> (no </w:t>
      </w:r>
      <w:r w:rsidRPr="00351BF1">
        <w:rPr>
          <w:rFonts w:ascii="Arial" w:eastAsia="Times New Roman" w:hAnsi="Arial" w:cs="Arial"/>
          <w:b/>
          <w:bCs/>
          <w:color w:val="555555"/>
          <w:sz w:val="21"/>
          <w:szCs w:val="21"/>
        </w:rPr>
        <w:t>Kerberos</w:t>
      </w:r>
      <w:r w:rsidRPr="00351BF1">
        <w:rPr>
          <w:rFonts w:ascii="Arial" w:eastAsia="Times New Roman" w:hAnsi="Arial" w:cs="Arial"/>
          <w:color w:val="555555"/>
          <w:sz w:val="21"/>
          <w:szCs w:val="21"/>
        </w:rPr>
        <w:t xml:space="preserve"> use), </w:t>
      </w:r>
      <w:r w:rsidRPr="00351BF1">
        <w:rPr>
          <w:rFonts w:ascii="Arial" w:eastAsia="Times New Roman" w:hAnsi="Arial" w:cs="Arial"/>
          <w:b/>
          <w:bCs/>
          <w:color w:val="555555"/>
          <w:sz w:val="21"/>
          <w:szCs w:val="21"/>
        </w:rPr>
        <w:t>sec=krb5</w:t>
      </w:r>
      <w:r w:rsidRPr="00351BF1">
        <w:rPr>
          <w:rFonts w:ascii="Arial" w:eastAsia="Times New Roman" w:hAnsi="Arial" w:cs="Arial"/>
          <w:color w:val="555555"/>
          <w:sz w:val="21"/>
          <w:szCs w:val="21"/>
        </w:rPr>
        <w:t xml:space="preserve"> (</w:t>
      </w:r>
      <w:r w:rsidRPr="00351BF1">
        <w:rPr>
          <w:rFonts w:ascii="Arial" w:eastAsia="Times New Roman" w:hAnsi="Arial" w:cs="Arial"/>
          <w:b/>
          <w:bCs/>
          <w:color w:val="555555"/>
          <w:sz w:val="21"/>
          <w:szCs w:val="21"/>
        </w:rPr>
        <w:t>Kerberos</w:t>
      </w:r>
      <w:r w:rsidRPr="00351BF1">
        <w:rPr>
          <w:rFonts w:ascii="Arial" w:eastAsia="Times New Roman" w:hAnsi="Arial" w:cs="Arial"/>
          <w:color w:val="555555"/>
          <w:sz w:val="21"/>
          <w:szCs w:val="21"/>
        </w:rPr>
        <w:t xml:space="preserve"> user authentication only), </w:t>
      </w:r>
      <w:r w:rsidRPr="00351BF1">
        <w:rPr>
          <w:rFonts w:ascii="Arial" w:eastAsia="Times New Roman" w:hAnsi="Arial" w:cs="Arial"/>
          <w:b/>
          <w:bCs/>
          <w:color w:val="555555"/>
          <w:sz w:val="21"/>
          <w:szCs w:val="21"/>
        </w:rPr>
        <w:t>sec=krb5i</w:t>
      </w:r>
      <w:r w:rsidRPr="00351BF1">
        <w:rPr>
          <w:rFonts w:ascii="Arial" w:eastAsia="Times New Roman" w:hAnsi="Arial" w:cs="Arial"/>
          <w:color w:val="555555"/>
          <w:sz w:val="21"/>
          <w:szCs w:val="21"/>
        </w:rPr>
        <w:t xml:space="preserve"> (</w:t>
      </w:r>
      <w:r w:rsidRPr="00351BF1">
        <w:rPr>
          <w:rFonts w:ascii="Arial" w:eastAsia="Times New Roman" w:hAnsi="Arial" w:cs="Arial"/>
          <w:b/>
          <w:bCs/>
          <w:color w:val="555555"/>
          <w:sz w:val="21"/>
          <w:szCs w:val="21"/>
        </w:rPr>
        <w:t>Kerberos</w:t>
      </w:r>
      <w:r w:rsidRPr="00351BF1">
        <w:rPr>
          <w:rFonts w:ascii="Arial" w:eastAsia="Times New Roman" w:hAnsi="Arial" w:cs="Arial"/>
          <w:color w:val="555555"/>
          <w:sz w:val="21"/>
          <w:szCs w:val="21"/>
        </w:rPr>
        <w:t xml:space="preserve"> user authentication and integrity checking), </w:t>
      </w:r>
      <w:r w:rsidRPr="00351BF1">
        <w:rPr>
          <w:rFonts w:ascii="Arial" w:eastAsia="Times New Roman" w:hAnsi="Arial" w:cs="Arial"/>
          <w:b/>
          <w:bCs/>
          <w:color w:val="555555"/>
          <w:sz w:val="21"/>
          <w:szCs w:val="21"/>
        </w:rPr>
        <w:t>sec=krb5p</w:t>
      </w:r>
      <w:r w:rsidRPr="00351BF1">
        <w:rPr>
          <w:rFonts w:ascii="Arial" w:eastAsia="Times New Roman" w:hAnsi="Arial" w:cs="Arial"/>
          <w:color w:val="555555"/>
          <w:sz w:val="21"/>
          <w:szCs w:val="21"/>
        </w:rPr>
        <w:t xml:space="preserve"> (</w:t>
      </w:r>
      <w:r w:rsidRPr="00351BF1">
        <w:rPr>
          <w:rFonts w:ascii="Arial" w:eastAsia="Times New Roman" w:hAnsi="Arial" w:cs="Arial"/>
          <w:b/>
          <w:bCs/>
          <w:color w:val="555555"/>
          <w:sz w:val="21"/>
          <w:szCs w:val="21"/>
        </w:rPr>
        <w:t>Kerberos</w:t>
      </w:r>
      <w:r w:rsidRPr="00351BF1">
        <w:rPr>
          <w:rFonts w:ascii="Arial" w:eastAsia="Times New Roman" w:hAnsi="Arial" w:cs="Arial"/>
          <w:color w:val="555555"/>
          <w:sz w:val="21"/>
          <w:szCs w:val="21"/>
        </w:rPr>
        <w:t xml:space="preserve"> user authentication, integrity checking and </w:t>
      </w:r>
      <w:r w:rsidRPr="00351BF1">
        <w:rPr>
          <w:rFonts w:ascii="Arial" w:eastAsia="Times New Roman" w:hAnsi="Arial" w:cs="Arial"/>
          <w:b/>
          <w:bCs/>
          <w:color w:val="555555"/>
          <w:sz w:val="21"/>
          <w:szCs w:val="21"/>
        </w:rPr>
        <w:t>NFS</w:t>
      </w:r>
      <w:r w:rsidRPr="00351BF1">
        <w:rPr>
          <w:rFonts w:ascii="Arial" w:eastAsia="Times New Roman" w:hAnsi="Arial" w:cs="Arial"/>
          <w:color w:val="555555"/>
          <w:sz w:val="21"/>
          <w:szCs w:val="21"/>
        </w:rPr>
        <w:t xml:space="preserve"> traffic encryption). The higher the level, the more you consume resources.</w:t>
      </w:r>
      <w:r w:rsidRPr="00351BF1">
        <w:rPr>
          <w:rFonts w:ascii="Arial" w:eastAsia="Times New Roman" w:hAnsi="Arial" w:cs="Arial"/>
          <w:color w:val="555555"/>
          <w:sz w:val="21"/>
          <w:szCs w:val="21"/>
        </w:rPr>
        <w:br/>
        <w:t xml:space="preserve">Note2: If you want to use </w:t>
      </w:r>
      <w:r w:rsidRPr="00351BF1">
        <w:rPr>
          <w:rFonts w:ascii="Arial" w:eastAsia="Times New Roman" w:hAnsi="Arial" w:cs="Arial"/>
          <w:b/>
          <w:bCs/>
          <w:color w:val="555555"/>
          <w:sz w:val="21"/>
          <w:szCs w:val="21"/>
        </w:rPr>
        <w:t>sec=sys</w:t>
      </w:r>
      <w:r w:rsidRPr="00351BF1">
        <w:rPr>
          <w:rFonts w:ascii="Arial" w:eastAsia="Times New Roman" w:hAnsi="Arial" w:cs="Arial"/>
          <w:color w:val="555555"/>
          <w:sz w:val="21"/>
          <w:szCs w:val="21"/>
        </w:rPr>
        <w:t xml:space="preserve"> (no </w:t>
      </w:r>
      <w:r w:rsidRPr="00351BF1">
        <w:rPr>
          <w:rFonts w:ascii="Arial" w:eastAsia="Times New Roman" w:hAnsi="Arial" w:cs="Arial"/>
          <w:b/>
          <w:bCs/>
          <w:color w:val="555555"/>
          <w:sz w:val="21"/>
          <w:szCs w:val="21"/>
        </w:rPr>
        <w:t>Kerberos</w:t>
      </w:r>
      <w:r w:rsidRPr="00351BF1">
        <w:rPr>
          <w:rFonts w:ascii="Arial" w:eastAsia="Times New Roman" w:hAnsi="Arial" w:cs="Arial"/>
          <w:color w:val="555555"/>
          <w:sz w:val="21"/>
          <w:szCs w:val="21"/>
        </w:rPr>
        <w:t xml:space="preserve"> use), you also need to run </w:t>
      </w:r>
      <w:proofErr w:type="spellStart"/>
      <w:r w:rsidRPr="00351BF1">
        <w:rPr>
          <w:rFonts w:ascii="Arial" w:eastAsia="Times New Roman" w:hAnsi="Arial" w:cs="Arial"/>
          <w:b/>
          <w:bCs/>
          <w:color w:val="555555"/>
          <w:sz w:val="21"/>
          <w:szCs w:val="21"/>
        </w:rPr>
        <w:t>setsebool</w:t>
      </w:r>
      <w:proofErr w:type="spellEnd"/>
      <w:r w:rsidRPr="00351BF1">
        <w:rPr>
          <w:rFonts w:ascii="Arial" w:eastAsia="Times New Roman" w:hAnsi="Arial" w:cs="Arial"/>
          <w:b/>
          <w:bCs/>
          <w:color w:val="555555"/>
          <w:sz w:val="21"/>
          <w:szCs w:val="21"/>
        </w:rPr>
        <w:t xml:space="preserve"> -P </w:t>
      </w:r>
      <w:proofErr w:type="spellStart"/>
      <w:r w:rsidRPr="00351BF1">
        <w:rPr>
          <w:rFonts w:ascii="Arial" w:eastAsia="Times New Roman" w:hAnsi="Arial" w:cs="Arial"/>
          <w:b/>
          <w:bCs/>
          <w:color w:val="555555"/>
          <w:sz w:val="21"/>
          <w:szCs w:val="21"/>
        </w:rPr>
        <w:t>nfsd_anon_write</w:t>
      </w:r>
      <w:proofErr w:type="spellEnd"/>
      <w:r w:rsidRPr="00351BF1">
        <w:rPr>
          <w:rFonts w:ascii="Arial" w:eastAsia="Times New Roman" w:hAnsi="Arial" w:cs="Arial"/>
          <w:b/>
          <w:bCs/>
          <w:color w:val="555555"/>
          <w:sz w:val="21"/>
          <w:szCs w:val="21"/>
        </w:rPr>
        <w:t xml:space="preserve"> 1</w:t>
      </w:r>
    </w:p>
    <w:p w:rsidR="00351BF1" w:rsidRPr="00351BF1" w:rsidRDefault="00351BF1" w:rsidP="00351BF1">
      <w:pPr>
        <w:shd w:val="clear" w:color="auto" w:fill="FFFFFF"/>
        <w:spacing w:before="384" w:after="384" w:line="360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351BF1">
        <w:rPr>
          <w:rFonts w:ascii="Arial" w:eastAsia="Times New Roman" w:hAnsi="Arial" w:cs="Arial"/>
          <w:color w:val="555555"/>
          <w:sz w:val="21"/>
          <w:szCs w:val="21"/>
        </w:rPr>
        <w:t>Export the new configuration:</w:t>
      </w:r>
    </w:p>
    <w:p w:rsidR="00351BF1" w:rsidRPr="00351BF1" w:rsidRDefault="00351BF1" w:rsidP="00351BF1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</w:pPr>
      <w:r w:rsidRPr="00351BF1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# </w:t>
      </w:r>
      <w:proofErr w:type="spellStart"/>
      <w:r w:rsidRPr="00351BF1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exportfs</w:t>
      </w:r>
      <w:proofErr w:type="spellEnd"/>
      <w:r w:rsidRPr="00351BF1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 xml:space="preserve"> -</w:t>
      </w:r>
      <w:proofErr w:type="spellStart"/>
      <w:r w:rsidRPr="00351BF1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avr</w:t>
      </w:r>
      <w:proofErr w:type="spellEnd"/>
    </w:p>
    <w:p w:rsidR="00351BF1" w:rsidRPr="00351BF1" w:rsidRDefault="00351BF1" w:rsidP="00351BF1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351BF1">
        <w:rPr>
          <w:rFonts w:ascii="Courier New" w:eastAsia="Times New Roman" w:hAnsi="Courier New" w:cs="Courier New"/>
          <w:color w:val="555555"/>
          <w:sz w:val="20"/>
          <w:szCs w:val="20"/>
        </w:rPr>
        <w:t>exporting nfsclient.example.com:/home/guests</w:t>
      </w:r>
    </w:p>
    <w:p w:rsidR="00351BF1" w:rsidRPr="00351BF1" w:rsidRDefault="00351BF1" w:rsidP="00351BF1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351BF1">
        <w:rPr>
          <w:rFonts w:ascii="Courier New" w:eastAsia="Times New Roman" w:hAnsi="Courier New" w:cs="Courier New"/>
          <w:color w:val="555555"/>
          <w:sz w:val="20"/>
          <w:szCs w:val="20"/>
        </w:rPr>
        <w:t>exporting nfsclient.example.com:/home/tools</w:t>
      </w:r>
    </w:p>
    <w:p w:rsidR="00351BF1" w:rsidRPr="00351BF1" w:rsidRDefault="00351BF1" w:rsidP="00351BF1">
      <w:pPr>
        <w:shd w:val="clear" w:color="auto" w:fill="FFFFFF"/>
        <w:spacing w:before="384" w:after="384" w:line="360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351BF1">
        <w:rPr>
          <w:rFonts w:ascii="Arial" w:eastAsia="Times New Roman" w:hAnsi="Arial" w:cs="Arial"/>
          <w:color w:val="555555"/>
          <w:sz w:val="21"/>
          <w:szCs w:val="21"/>
        </w:rPr>
        <w:t>Check your configuration:</w:t>
      </w:r>
    </w:p>
    <w:p w:rsidR="00351BF1" w:rsidRPr="00351BF1" w:rsidRDefault="00351BF1" w:rsidP="00351BF1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351BF1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# </w:t>
      </w:r>
      <w:proofErr w:type="spellStart"/>
      <w:r w:rsidRPr="00351BF1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showmount</w:t>
      </w:r>
      <w:proofErr w:type="spellEnd"/>
      <w:r w:rsidRPr="00351BF1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 xml:space="preserve"> -e localhost</w:t>
      </w:r>
    </w:p>
    <w:p w:rsidR="00351BF1" w:rsidRPr="00351BF1" w:rsidRDefault="00351BF1" w:rsidP="00351BF1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351BF1">
        <w:rPr>
          <w:rFonts w:ascii="Courier New" w:eastAsia="Times New Roman" w:hAnsi="Courier New" w:cs="Courier New"/>
          <w:color w:val="555555"/>
          <w:sz w:val="20"/>
          <w:szCs w:val="20"/>
        </w:rPr>
        <w:t>Export list for localhost:</w:t>
      </w:r>
    </w:p>
    <w:p w:rsidR="00351BF1" w:rsidRPr="00351BF1" w:rsidRDefault="00351BF1" w:rsidP="00351BF1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351BF1">
        <w:rPr>
          <w:rFonts w:ascii="Courier New" w:eastAsia="Times New Roman" w:hAnsi="Courier New" w:cs="Courier New"/>
          <w:color w:val="555555"/>
          <w:sz w:val="20"/>
          <w:szCs w:val="20"/>
        </w:rPr>
        <w:t>/home/guests nfsclient.example.com</w:t>
      </w:r>
    </w:p>
    <w:p w:rsidR="00351BF1" w:rsidRPr="00351BF1" w:rsidRDefault="00351BF1" w:rsidP="00351BF1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351BF1">
        <w:rPr>
          <w:rFonts w:ascii="Courier New" w:eastAsia="Times New Roman" w:hAnsi="Courier New" w:cs="Courier New"/>
          <w:color w:val="555555"/>
          <w:sz w:val="20"/>
          <w:szCs w:val="20"/>
        </w:rPr>
        <w:t>/home/</w:t>
      </w:r>
      <w:proofErr w:type="gramStart"/>
      <w:r w:rsidRPr="00351BF1">
        <w:rPr>
          <w:rFonts w:ascii="Courier New" w:eastAsia="Times New Roman" w:hAnsi="Courier New" w:cs="Courier New"/>
          <w:color w:val="555555"/>
          <w:sz w:val="20"/>
          <w:szCs w:val="20"/>
        </w:rPr>
        <w:t>tools  nfsclient.example.com</w:t>
      </w:r>
      <w:proofErr w:type="gramEnd"/>
    </w:p>
    <w:p w:rsidR="00351BF1" w:rsidRPr="00351BF1" w:rsidRDefault="00351BF1" w:rsidP="00351BF1">
      <w:pPr>
        <w:shd w:val="clear" w:color="auto" w:fill="FFFFFF"/>
        <w:spacing w:before="384" w:after="384" w:line="360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351BF1">
        <w:rPr>
          <w:rFonts w:ascii="Arial" w:eastAsia="Times New Roman" w:hAnsi="Arial" w:cs="Arial"/>
          <w:color w:val="555555"/>
          <w:sz w:val="21"/>
          <w:szCs w:val="21"/>
        </w:rPr>
        <w:t xml:space="preserve">Activate at boot and start the </w:t>
      </w:r>
      <w:proofErr w:type="spellStart"/>
      <w:r w:rsidRPr="00351BF1">
        <w:rPr>
          <w:rFonts w:ascii="Arial" w:eastAsia="Times New Roman" w:hAnsi="Arial" w:cs="Arial"/>
          <w:b/>
          <w:bCs/>
          <w:color w:val="555555"/>
          <w:sz w:val="21"/>
          <w:szCs w:val="21"/>
        </w:rPr>
        <w:t>nfs</w:t>
      </w:r>
      <w:proofErr w:type="spellEnd"/>
      <w:r w:rsidRPr="00351BF1">
        <w:rPr>
          <w:rFonts w:ascii="Arial" w:eastAsia="Times New Roman" w:hAnsi="Arial" w:cs="Arial"/>
          <w:b/>
          <w:bCs/>
          <w:color w:val="555555"/>
          <w:sz w:val="21"/>
          <w:szCs w:val="21"/>
        </w:rPr>
        <w:t xml:space="preserve">-secure-server </w:t>
      </w:r>
      <w:r w:rsidRPr="00351BF1">
        <w:rPr>
          <w:rFonts w:ascii="Arial" w:eastAsia="Times New Roman" w:hAnsi="Arial" w:cs="Arial"/>
          <w:color w:val="555555"/>
          <w:sz w:val="21"/>
          <w:szCs w:val="21"/>
        </w:rPr>
        <w:t>service (</w:t>
      </w:r>
      <w:r w:rsidRPr="00351BF1">
        <w:rPr>
          <w:rFonts w:ascii="Arial" w:eastAsia="Times New Roman" w:hAnsi="Arial" w:cs="Arial"/>
          <w:b/>
          <w:bCs/>
          <w:color w:val="555555"/>
          <w:sz w:val="21"/>
          <w:szCs w:val="21"/>
        </w:rPr>
        <w:t>RHEL 7.0</w:t>
      </w:r>
      <w:r w:rsidRPr="00351BF1">
        <w:rPr>
          <w:rFonts w:ascii="Arial" w:eastAsia="Times New Roman" w:hAnsi="Arial" w:cs="Arial"/>
          <w:color w:val="555555"/>
          <w:sz w:val="21"/>
          <w:szCs w:val="21"/>
        </w:rPr>
        <w:t xml:space="preserve"> only):</w:t>
      </w:r>
    </w:p>
    <w:p w:rsidR="00351BF1" w:rsidRPr="00351BF1" w:rsidRDefault="00351BF1" w:rsidP="00351BF1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351BF1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# </w:t>
      </w:r>
      <w:proofErr w:type="spellStart"/>
      <w:r w:rsidRPr="00351BF1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systemctl</w:t>
      </w:r>
      <w:proofErr w:type="spellEnd"/>
      <w:r w:rsidRPr="00351BF1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 xml:space="preserve"> enable </w:t>
      </w:r>
      <w:proofErr w:type="spellStart"/>
      <w:r w:rsidRPr="00351BF1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nfs</w:t>
      </w:r>
      <w:proofErr w:type="spellEnd"/>
      <w:r w:rsidRPr="00351BF1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 xml:space="preserve">-secure-server &amp;&amp; </w:t>
      </w:r>
      <w:proofErr w:type="spellStart"/>
      <w:r w:rsidRPr="00351BF1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systemctl</w:t>
      </w:r>
      <w:proofErr w:type="spellEnd"/>
      <w:r w:rsidRPr="00351BF1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 xml:space="preserve"> start </w:t>
      </w:r>
      <w:proofErr w:type="spellStart"/>
      <w:r w:rsidRPr="00351BF1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nfs</w:t>
      </w:r>
      <w:proofErr w:type="spellEnd"/>
      <w:r w:rsidRPr="00351BF1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-secure-server</w:t>
      </w:r>
    </w:p>
    <w:p w:rsidR="00351BF1" w:rsidRPr="00351BF1" w:rsidRDefault="00351BF1" w:rsidP="00351BF1">
      <w:pPr>
        <w:shd w:val="clear" w:color="auto" w:fill="FFFFFF"/>
        <w:spacing w:before="384" w:after="384" w:line="360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351BF1">
        <w:rPr>
          <w:rFonts w:ascii="Arial" w:eastAsia="Times New Roman" w:hAnsi="Arial" w:cs="Arial"/>
          <w:color w:val="555555"/>
          <w:sz w:val="21"/>
          <w:szCs w:val="21"/>
        </w:rPr>
        <w:t xml:space="preserve">Note: If you want to get more information in the </w:t>
      </w:r>
      <w:r w:rsidRPr="00351BF1">
        <w:rPr>
          <w:rFonts w:ascii="Arial" w:eastAsia="Times New Roman" w:hAnsi="Arial" w:cs="Arial"/>
          <w:b/>
          <w:bCs/>
          <w:color w:val="555555"/>
          <w:sz w:val="21"/>
          <w:szCs w:val="21"/>
        </w:rPr>
        <w:t>/</w:t>
      </w:r>
      <w:proofErr w:type="spellStart"/>
      <w:r w:rsidRPr="00351BF1">
        <w:rPr>
          <w:rFonts w:ascii="Arial" w:eastAsia="Times New Roman" w:hAnsi="Arial" w:cs="Arial"/>
          <w:b/>
          <w:bCs/>
          <w:color w:val="555555"/>
          <w:sz w:val="21"/>
          <w:szCs w:val="21"/>
        </w:rPr>
        <w:t>var</w:t>
      </w:r>
      <w:proofErr w:type="spellEnd"/>
      <w:r w:rsidRPr="00351BF1">
        <w:rPr>
          <w:rFonts w:ascii="Arial" w:eastAsia="Times New Roman" w:hAnsi="Arial" w:cs="Arial"/>
          <w:b/>
          <w:bCs/>
          <w:color w:val="555555"/>
          <w:sz w:val="21"/>
          <w:szCs w:val="21"/>
        </w:rPr>
        <w:t>/log/messages</w:t>
      </w:r>
      <w:r w:rsidRPr="00351BF1">
        <w:rPr>
          <w:rFonts w:ascii="Arial" w:eastAsia="Times New Roman" w:hAnsi="Arial" w:cs="Arial"/>
          <w:color w:val="555555"/>
          <w:sz w:val="21"/>
          <w:szCs w:val="21"/>
        </w:rPr>
        <w:t xml:space="preserve"> file, edit the </w:t>
      </w:r>
      <w:r w:rsidRPr="00351BF1">
        <w:rPr>
          <w:rFonts w:ascii="Arial" w:eastAsia="Times New Roman" w:hAnsi="Arial" w:cs="Arial"/>
          <w:b/>
          <w:bCs/>
          <w:color w:val="555555"/>
          <w:sz w:val="21"/>
          <w:szCs w:val="21"/>
        </w:rPr>
        <w:t>/</w:t>
      </w:r>
      <w:proofErr w:type="spellStart"/>
      <w:r w:rsidRPr="00351BF1">
        <w:rPr>
          <w:rFonts w:ascii="Arial" w:eastAsia="Times New Roman" w:hAnsi="Arial" w:cs="Arial"/>
          <w:b/>
          <w:bCs/>
          <w:color w:val="555555"/>
          <w:sz w:val="21"/>
          <w:szCs w:val="21"/>
        </w:rPr>
        <w:t>etc</w:t>
      </w:r>
      <w:proofErr w:type="spellEnd"/>
      <w:r w:rsidRPr="00351BF1">
        <w:rPr>
          <w:rFonts w:ascii="Arial" w:eastAsia="Times New Roman" w:hAnsi="Arial" w:cs="Arial"/>
          <w:b/>
          <w:bCs/>
          <w:color w:val="555555"/>
          <w:sz w:val="21"/>
          <w:szCs w:val="21"/>
        </w:rPr>
        <w:t>/</w:t>
      </w:r>
      <w:proofErr w:type="spellStart"/>
      <w:r w:rsidRPr="00351BF1">
        <w:rPr>
          <w:rFonts w:ascii="Arial" w:eastAsia="Times New Roman" w:hAnsi="Arial" w:cs="Arial"/>
          <w:b/>
          <w:bCs/>
          <w:color w:val="555555"/>
          <w:sz w:val="21"/>
          <w:szCs w:val="21"/>
        </w:rPr>
        <w:t>sysconfig</w:t>
      </w:r>
      <w:proofErr w:type="spellEnd"/>
      <w:r w:rsidRPr="00351BF1">
        <w:rPr>
          <w:rFonts w:ascii="Arial" w:eastAsia="Times New Roman" w:hAnsi="Arial" w:cs="Arial"/>
          <w:b/>
          <w:bCs/>
          <w:color w:val="555555"/>
          <w:sz w:val="21"/>
          <w:szCs w:val="21"/>
        </w:rPr>
        <w:t>/</w:t>
      </w:r>
      <w:proofErr w:type="spellStart"/>
      <w:r w:rsidRPr="00351BF1">
        <w:rPr>
          <w:rFonts w:ascii="Arial" w:eastAsia="Times New Roman" w:hAnsi="Arial" w:cs="Arial"/>
          <w:b/>
          <w:bCs/>
          <w:color w:val="555555"/>
          <w:sz w:val="21"/>
          <w:szCs w:val="21"/>
        </w:rPr>
        <w:t>nfs</w:t>
      </w:r>
      <w:proofErr w:type="spellEnd"/>
      <w:r w:rsidRPr="00351BF1">
        <w:rPr>
          <w:rFonts w:ascii="Arial" w:eastAsia="Times New Roman" w:hAnsi="Arial" w:cs="Arial"/>
          <w:color w:val="555555"/>
          <w:sz w:val="21"/>
          <w:szCs w:val="21"/>
        </w:rPr>
        <w:t xml:space="preserve"> file, assign the </w:t>
      </w:r>
      <w:r w:rsidRPr="00351BF1">
        <w:rPr>
          <w:rFonts w:ascii="Arial" w:eastAsia="Times New Roman" w:hAnsi="Arial" w:cs="Arial"/>
          <w:b/>
          <w:bCs/>
          <w:color w:val="555555"/>
          <w:sz w:val="21"/>
          <w:szCs w:val="21"/>
        </w:rPr>
        <w:t>“-</w:t>
      </w:r>
      <w:proofErr w:type="spellStart"/>
      <w:r w:rsidRPr="00351BF1">
        <w:rPr>
          <w:rFonts w:ascii="Arial" w:eastAsia="Times New Roman" w:hAnsi="Arial" w:cs="Arial"/>
          <w:b/>
          <w:bCs/>
          <w:color w:val="555555"/>
          <w:sz w:val="21"/>
          <w:szCs w:val="21"/>
        </w:rPr>
        <w:t>vvv</w:t>
      </w:r>
      <w:proofErr w:type="spellEnd"/>
      <w:r w:rsidRPr="00351BF1">
        <w:rPr>
          <w:rFonts w:ascii="Arial" w:eastAsia="Times New Roman" w:hAnsi="Arial" w:cs="Arial"/>
          <w:b/>
          <w:bCs/>
          <w:color w:val="555555"/>
          <w:sz w:val="21"/>
          <w:szCs w:val="21"/>
        </w:rPr>
        <w:t>”</w:t>
      </w:r>
      <w:r w:rsidRPr="00351BF1">
        <w:rPr>
          <w:rFonts w:ascii="Arial" w:eastAsia="Times New Roman" w:hAnsi="Arial" w:cs="Arial"/>
          <w:color w:val="555555"/>
          <w:sz w:val="21"/>
          <w:szCs w:val="21"/>
        </w:rPr>
        <w:t xml:space="preserve"> string to the </w:t>
      </w:r>
      <w:r w:rsidRPr="00351BF1">
        <w:rPr>
          <w:rFonts w:ascii="Arial" w:eastAsia="Times New Roman" w:hAnsi="Arial" w:cs="Arial"/>
          <w:b/>
          <w:bCs/>
          <w:color w:val="555555"/>
          <w:sz w:val="21"/>
          <w:szCs w:val="21"/>
        </w:rPr>
        <w:t>RPCIDMAPDARGS</w:t>
      </w:r>
      <w:r w:rsidRPr="00351BF1">
        <w:rPr>
          <w:rFonts w:ascii="Arial" w:eastAsia="Times New Roman" w:hAnsi="Arial" w:cs="Arial"/>
          <w:color w:val="555555"/>
          <w:sz w:val="21"/>
          <w:szCs w:val="21"/>
        </w:rPr>
        <w:t>/</w:t>
      </w:r>
      <w:r w:rsidRPr="00351BF1">
        <w:rPr>
          <w:rFonts w:ascii="Arial" w:eastAsia="Times New Roman" w:hAnsi="Arial" w:cs="Arial"/>
          <w:b/>
          <w:bCs/>
          <w:color w:val="555555"/>
          <w:sz w:val="21"/>
          <w:szCs w:val="21"/>
        </w:rPr>
        <w:t>RPCSVCGSSDARGS</w:t>
      </w:r>
      <w:r w:rsidRPr="00351BF1">
        <w:rPr>
          <w:rFonts w:ascii="Arial" w:eastAsia="Times New Roman" w:hAnsi="Arial" w:cs="Arial"/>
          <w:color w:val="555555"/>
          <w:sz w:val="21"/>
          <w:szCs w:val="21"/>
        </w:rPr>
        <w:t xml:space="preserve"> variables and restart the </w:t>
      </w:r>
      <w:proofErr w:type="spellStart"/>
      <w:r w:rsidRPr="00351BF1">
        <w:rPr>
          <w:rFonts w:ascii="Arial" w:eastAsia="Times New Roman" w:hAnsi="Arial" w:cs="Arial"/>
          <w:b/>
          <w:bCs/>
          <w:color w:val="555555"/>
          <w:sz w:val="21"/>
          <w:szCs w:val="21"/>
        </w:rPr>
        <w:t>nfs-idmap</w:t>
      </w:r>
      <w:proofErr w:type="spellEnd"/>
      <w:r w:rsidRPr="00351BF1">
        <w:rPr>
          <w:rFonts w:ascii="Arial" w:eastAsia="Times New Roman" w:hAnsi="Arial" w:cs="Arial"/>
          <w:color w:val="555555"/>
          <w:sz w:val="21"/>
          <w:szCs w:val="21"/>
        </w:rPr>
        <w:t>/</w:t>
      </w:r>
      <w:proofErr w:type="spellStart"/>
      <w:r w:rsidRPr="00351BF1">
        <w:rPr>
          <w:rFonts w:ascii="Arial" w:eastAsia="Times New Roman" w:hAnsi="Arial" w:cs="Arial"/>
          <w:b/>
          <w:bCs/>
          <w:color w:val="555555"/>
          <w:sz w:val="21"/>
          <w:szCs w:val="21"/>
        </w:rPr>
        <w:t>nfs</w:t>
      </w:r>
      <w:proofErr w:type="spellEnd"/>
      <w:r w:rsidRPr="00351BF1">
        <w:rPr>
          <w:rFonts w:ascii="Arial" w:eastAsia="Times New Roman" w:hAnsi="Arial" w:cs="Arial"/>
          <w:b/>
          <w:bCs/>
          <w:color w:val="555555"/>
          <w:sz w:val="21"/>
          <w:szCs w:val="21"/>
        </w:rPr>
        <w:t>-secure-server</w:t>
      </w:r>
      <w:r w:rsidRPr="00351BF1">
        <w:rPr>
          <w:rFonts w:ascii="Arial" w:eastAsia="Times New Roman" w:hAnsi="Arial" w:cs="Arial"/>
          <w:color w:val="555555"/>
          <w:sz w:val="21"/>
          <w:szCs w:val="21"/>
        </w:rPr>
        <w:t xml:space="preserve"> daemons.</w:t>
      </w:r>
    </w:p>
    <w:p w:rsidR="00351BF1" w:rsidRPr="00351BF1" w:rsidRDefault="00351BF1" w:rsidP="00351BF1">
      <w:pPr>
        <w:shd w:val="clear" w:color="auto" w:fill="FFFFFF"/>
        <w:spacing w:before="180" w:after="180" w:line="240" w:lineRule="atLeast"/>
        <w:outlineLvl w:val="1"/>
        <w:rPr>
          <w:rFonts w:ascii="Arial" w:eastAsia="Times New Roman" w:hAnsi="Arial" w:cs="Arial"/>
          <w:b/>
          <w:bCs/>
          <w:color w:val="555555"/>
          <w:sz w:val="47"/>
          <w:szCs w:val="47"/>
        </w:rPr>
      </w:pPr>
      <w:r w:rsidRPr="00351BF1">
        <w:rPr>
          <w:rFonts w:ascii="Arial" w:eastAsia="Times New Roman" w:hAnsi="Arial" w:cs="Arial"/>
          <w:b/>
          <w:bCs/>
          <w:color w:val="555555"/>
          <w:sz w:val="47"/>
          <w:szCs w:val="47"/>
        </w:rPr>
        <w:lastRenderedPageBreak/>
        <w:t>Kerberos NFS Client Configuration</w:t>
      </w:r>
    </w:p>
    <w:p w:rsidR="00351BF1" w:rsidRPr="00351BF1" w:rsidRDefault="00351BF1" w:rsidP="00351BF1">
      <w:pPr>
        <w:shd w:val="clear" w:color="auto" w:fill="FFFFFF"/>
        <w:spacing w:before="384" w:after="384" w:line="360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351BF1">
        <w:rPr>
          <w:rFonts w:ascii="Arial" w:eastAsia="Times New Roman" w:hAnsi="Arial" w:cs="Arial"/>
          <w:color w:val="555555"/>
          <w:sz w:val="21"/>
          <w:szCs w:val="21"/>
        </w:rPr>
        <w:t xml:space="preserve">Before adding the </w:t>
      </w:r>
      <w:r w:rsidRPr="00351BF1">
        <w:rPr>
          <w:rFonts w:ascii="Arial" w:eastAsia="Times New Roman" w:hAnsi="Arial" w:cs="Arial"/>
          <w:b/>
          <w:bCs/>
          <w:color w:val="555555"/>
          <w:sz w:val="21"/>
          <w:szCs w:val="21"/>
        </w:rPr>
        <w:t>Kerberos</w:t>
      </w:r>
      <w:r w:rsidRPr="00351BF1">
        <w:rPr>
          <w:rFonts w:ascii="Arial" w:eastAsia="Times New Roman" w:hAnsi="Arial" w:cs="Arial"/>
          <w:color w:val="555555"/>
          <w:sz w:val="21"/>
          <w:szCs w:val="21"/>
        </w:rPr>
        <w:t xml:space="preserve"> configuration, </w:t>
      </w:r>
      <w:hyperlink r:id="rId9" w:tooltip="RHEL7: Mount and unmount CIFS and NFS network file systems." w:history="1">
        <w:r w:rsidRPr="00351BF1">
          <w:rPr>
            <w:rFonts w:ascii="Arial" w:eastAsia="Times New Roman" w:hAnsi="Arial" w:cs="Arial"/>
            <w:color w:val="0066CC"/>
            <w:sz w:val="21"/>
            <w:szCs w:val="21"/>
          </w:rPr>
          <w:t>set up the NFS client</w:t>
        </w:r>
      </w:hyperlink>
      <w:r w:rsidRPr="00351BF1">
        <w:rPr>
          <w:rFonts w:ascii="Arial" w:eastAsia="Times New Roman" w:hAnsi="Arial" w:cs="Arial"/>
          <w:color w:val="555555"/>
          <w:sz w:val="21"/>
          <w:szCs w:val="21"/>
        </w:rPr>
        <w:t xml:space="preserve"> (use the </w:t>
      </w:r>
      <w:r w:rsidRPr="00351BF1">
        <w:rPr>
          <w:rFonts w:ascii="Arial" w:eastAsia="Times New Roman" w:hAnsi="Arial" w:cs="Arial"/>
          <w:b/>
          <w:bCs/>
          <w:color w:val="555555"/>
          <w:sz w:val="21"/>
          <w:szCs w:val="21"/>
        </w:rPr>
        <w:t>nfsclient.example.com</w:t>
      </w:r>
      <w:r w:rsidRPr="00351BF1">
        <w:rPr>
          <w:rFonts w:ascii="Arial" w:eastAsia="Times New Roman" w:hAnsi="Arial" w:cs="Arial"/>
          <w:color w:val="555555"/>
          <w:sz w:val="21"/>
          <w:szCs w:val="21"/>
        </w:rPr>
        <w:t xml:space="preserve"> hostname in this tutorial).</w:t>
      </w:r>
    </w:p>
    <w:p w:rsidR="00351BF1" w:rsidRPr="00351BF1" w:rsidRDefault="00351BF1" w:rsidP="00351BF1">
      <w:pPr>
        <w:shd w:val="clear" w:color="auto" w:fill="FFFFFF"/>
        <w:spacing w:before="384" w:after="384" w:line="360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351BF1">
        <w:rPr>
          <w:rFonts w:ascii="Arial" w:eastAsia="Times New Roman" w:hAnsi="Arial" w:cs="Arial"/>
          <w:color w:val="555555"/>
          <w:sz w:val="21"/>
          <w:szCs w:val="21"/>
        </w:rPr>
        <w:t xml:space="preserve">Then, you will have to </w:t>
      </w:r>
      <w:hyperlink r:id="rId10" w:tooltip="RHEL7: Configure a system to authenticate using Kerberos." w:history="1">
        <w:r w:rsidRPr="00351BF1">
          <w:rPr>
            <w:rFonts w:ascii="Arial" w:eastAsia="Times New Roman" w:hAnsi="Arial" w:cs="Arial"/>
            <w:color w:val="0066CC"/>
            <w:sz w:val="21"/>
            <w:szCs w:val="21"/>
          </w:rPr>
          <w:t>add the Kerberos client configuration</w:t>
        </w:r>
      </w:hyperlink>
      <w:r w:rsidRPr="00351BF1">
        <w:rPr>
          <w:rFonts w:ascii="Arial" w:eastAsia="Times New Roman" w:hAnsi="Arial" w:cs="Arial"/>
          <w:color w:val="555555"/>
          <w:sz w:val="21"/>
          <w:szCs w:val="21"/>
        </w:rPr>
        <w:t xml:space="preserve"> (replace </w:t>
      </w:r>
      <w:r w:rsidRPr="00351BF1">
        <w:rPr>
          <w:rFonts w:ascii="Arial" w:eastAsia="Times New Roman" w:hAnsi="Arial" w:cs="Arial"/>
          <w:b/>
          <w:bCs/>
          <w:color w:val="555555"/>
          <w:sz w:val="21"/>
          <w:szCs w:val="21"/>
        </w:rPr>
        <w:t>kbclient.example.com</w:t>
      </w:r>
      <w:r w:rsidRPr="00351BF1">
        <w:rPr>
          <w:rFonts w:ascii="Arial" w:eastAsia="Times New Roman" w:hAnsi="Arial" w:cs="Arial"/>
          <w:color w:val="555555"/>
          <w:sz w:val="21"/>
          <w:szCs w:val="21"/>
        </w:rPr>
        <w:t xml:space="preserve"> with </w:t>
      </w:r>
      <w:r w:rsidRPr="00351BF1">
        <w:rPr>
          <w:rFonts w:ascii="Arial" w:eastAsia="Times New Roman" w:hAnsi="Arial" w:cs="Arial"/>
          <w:b/>
          <w:bCs/>
          <w:color w:val="555555"/>
          <w:sz w:val="21"/>
          <w:szCs w:val="21"/>
        </w:rPr>
        <w:t>nfsclient.example.com</w:t>
      </w:r>
      <w:r w:rsidRPr="00351BF1">
        <w:rPr>
          <w:rFonts w:ascii="Arial" w:eastAsia="Times New Roman" w:hAnsi="Arial" w:cs="Arial"/>
          <w:color w:val="555555"/>
          <w:sz w:val="21"/>
          <w:szCs w:val="21"/>
        </w:rPr>
        <w:t xml:space="preserve"> in this tutorial).</w:t>
      </w:r>
    </w:p>
    <w:p w:rsidR="00351BF1" w:rsidRPr="00351BF1" w:rsidRDefault="00351BF1" w:rsidP="00351BF1">
      <w:pPr>
        <w:shd w:val="clear" w:color="auto" w:fill="FFFFFF"/>
        <w:spacing w:before="384" w:after="384" w:line="360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351BF1">
        <w:rPr>
          <w:rFonts w:ascii="Arial" w:eastAsia="Times New Roman" w:hAnsi="Arial" w:cs="Arial"/>
          <w:color w:val="555555"/>
          <w:sz w:val="21"/>
          <w:szCs w:val="21"/>
        </w:rPr>
        <w:t xml:space="preserve">Finally, add the specific </w:t>
      </w:r>
      <w:r w:rsidRPr="00351BF1">
        <w:rPr>
          <w:rFonts w:ascii="Arial" w:eastAsia="Times New Roman" w:hAnsi="Arial" w:cs="Arial"/>
          <w:b/>
          <w:bCs/>
          <w:color w:val="555555"/>
          <w:sz w:val="21"/>
          <w:szCs w:val="21"/>
        </w:rPr>
        <w:t>NFS</w:t>
      </w:r>
      <w:r w:rsidRPr="00351BF1">
        <w:rPr>
          <w:rFonts w:ascii="Arial" w:eastAsia="Times New Roman" w:hAnsi="Arial" w:cs="Arial"/>
          <w:color w:val="555555"/>
          <w:sz w:val="21"/>
          <w:szCs w:val="21"/>
        </w:rPr>
        <w:t xml:space="preserve"> part to the principals:</w:t>
      </w:r>
    </w:p>
    <w:p w:rsidR="00351BF1" w:rsidRPr="00351BF1" w:rsidRDefault="00351BF1" w:rsidP="00351BF1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351BF1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# </w:t>
      </w:r>
      <w:proofErr w:type="spellStart"/>
      <w:r w:rsidRPr="00351BF1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kadmin</w:t>
      </w:r>
      <w:proofErr w:type="spellEnd"/>
    </w:p>
    <w:p w:rsidR="00351BF1" w:rsidRPr="00351BF1" w:rsidRDefault="00351BF1" w:rsidP="00351BF1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351BF1">
        <w:rPr>
          <w:rFonts w:ascii="Courier New" w:eastAsia="Times New Roman" w:hAnsi="Courier New" w:cs="Courier New"/>
          <w:color w:val="555555"/>
          <w:sz w:val="20"/>
          <w:szCs w:val="20"/>
        </w:rPr>
        <w:t>Authenticating as principal root/admin@EXAMPLE.COM with password.</w:t>
      </w:r>
    </w:p>
    <w:p w:rsidR="00351BF1" w:rsidRPr="00351BF1" w:rsidRDefault="00351BF1" w:rsidP="00351BF1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351BF1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Password for root/admin@EXAMPLE.COM: </w:t>
      </w:r>
      <w:del w:id="2" w:author="Unknown">
        <w:r w:rsidRPr="00351BF1">
          <w:rPr>
            <w:rFonts w:ascii="Courier New" w:eastAsia="Times New Roman" w:hAnsi="Courier New" w:cs="Courier New"/>
            <w:b/>
            <w:bCs/>
            <w:strike/>
            <w:color w:val="555555"/>
            <w:sz w:val="20"/>
            <w:szCs w:val="20"/>
          </w:rPr>
          <w:delText>kerberos</w:delText>
        </w:r>
      </w:del>
    </w:p>
    <w:p w:rsidR="00351BF1" w:rsidRPr="00351BF1" w:rsidRDefault="00351BF1" w:rsidP="00351BF1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proofErr w:type="spellStart"/>
      <w:r w:rsidRPr="00351BF1">
        <w:rPr>
          <w:rFonts w:ascii="Courier New" w:eastAsia="Times New Roman" w:hAnsi="Courier New" w:cs="Courier New"/>
          <w:color w:val="555555"/>
          <w:sz w:val="20"/>
          <w:szCs w:val="20"/>
        </w:rPr>
        <w:t>kadmin</w:t>
      </w:r>
      <w:proofErr w:type="spellEnd"/>
      <w:r w:rsidRPr="00351BF1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:  </w:t>
      </w:r>
      <w:proofErr w:type="spellStart"/>
      <w:r w:rsidRPr="00351BF1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addprinc</w:t>
      </w:r>
      <w:proofErr w:type="spellEnd"/>
      <w:r w:rsidRPr="00351BF1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 xml:space="preserve"> -</w:t>
      </w:r>
      <w:proofErr w:type="spellStart"/>
      <w:r w:rsidRPr="00351BF1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randkey</w:t>
      </w:r>
      <w:proofErr w:type="spellEnd"/>
      <w:r w:rsidRPr="00351BF1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 xml:space="preserve"> nfs/nfsclient.example.com</w:t>
      </w:r>
    </w:p>
    <w:p w:rsidR="00351BF1" w:rsidRPr="00351BF1" w:rsidRDefault="00351BF1" w:rsidP="00351BF1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351BF1">
        <w:rPr>
          <w:rFonts w:ascii="Courier New" w:eastAsia="Times New Roman" w:hAnsi="Courier New" w:cs="Courier New"/>
          <w:color w:val="555555"/>
          <w:sz w:val="20"/>
          <w:szCs w:val="20"/>
        </w:rPr>
        <w:t>WARNING: no policy specified for host/kbclient.example.com@EXAMPLE.COM; defaulting to no policy</w:t>
      </w:r>
    </w:p>
    <w:p w:rsidR="00351BF1" w:rsidRPr="00351BF1" w:rsidRDefault="00351BF1" w:rsidP="00351BF1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351BF1">
        <w:rPr>
          <w:rFonts w:ascii="Courier New" w:eastAsia="Times New Roman" w:hAnsi="Courier New" w:cs="Courier New"/>
          <w:color w:val="555555"/>
          <w:sz w:val="20"/>
          <w:szCs w:val="20"/>
        </w:rPr>
        <w:t>Principal "host/nfsclient.example.com@EXAMPLE.COM" created.</w:t>
      </w:r>
    </w:p>
    <w:p w:rsidR="00351BF1" w:rsidRPr="00351BF1" w:rsidRDefault="00351BF1" w:rsidP="00351BF1">
      <w:pPr>
        <w:shd w:val="clear" w:color="auto" w:fill="FFFFFF"/>
        <w:spacing w:before="384" w:after="384" w:line="360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351BF1">
        <w:rPr>
          <w:rFonts w:ascii="Arial" w:eastAsia="Times New Roman" w:hAnsi="Arial" w:cs="Arial"/>
          <w:color w:val="555555"/>
          <w:sz w:val="21"/>
          <w:szCs w:val="21"/>
        </w:rPr>
        <w:t xml:space="preserve">Create a local copy stored by default in the </w:t>
      </w:r>
      <w:r w:rsidRPr="00351BF1">
        <w:rPr>
          <w:rFonts w:ascii="Arial" w:eastAsia="Times New Roman" w:hAnsi="Arial" w:cs="Arial"/>
          <w:b/>
          <w:bCs/>
          <w:color w:val="555555"/>
          <w:sz w:val="21"/>
          <w:szCs w:val="21"/>
        </w:rPr>
        <w:t>/</w:t>
      </w:r>
      <w:proofErr w:type="spellStart"/>
      <w:r w:rsidRPr="00351BF1">
        <w:rPr>
          <w:rFonts w:ascii="Arial" w:eastAsia="Times New Roman" w:hAnsi="Arial" w:cs="Arial"/>
          <w:b/>
          <w:bCs/>
          <w:color w:val="555555"/>
          <w:sz w:val="21"/>
          <w:szCs w:val="21"/>
        </w:rPr>
        <w:t>etc</w:t>
      </w:r>
      <w:proofErr w:type="spellEnd"/>
      <w:r w:rsidRPr="00351BF1">
        <w:rPr>
          <w:rFonts w:ascii="Arial" w:eastAsia="Times New Roman" w:hAnsi="Arial" w:cs="Arial"/>
          <w:b/>
          <w:bCs/>
          <w:color w:val="555555"/>
          <w:sz w:val="21"/>
          <w:szCs w:val="21"/>
        </w:rPr>
        <w:t>/krb5.keytab</w:t>
      </w:r>
      <w:r w:rsidRPr="00351BF1">
        <w:rPr>
          <w:rFonts w:ascii="Arial" w:eastAsia="Times New Roman" w:hAnsi="Arial" w:cs="Arial"/>
          <w:color w:val="555555"/>
          <w:sz w:val="21"/>
          <w:szCs w:val="21"/>
        </w:rPr>
        <w:t xml:space="preserve"> file:</w:t>
      </w:r>
    </w:p>
    <w:p w:rsidR="00351BF1" w:rsidRPr="00351BF1" w:rsidRDefault="00351BF1" w:rsidP="00351BF1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proofErr w:type="spellStart"/>
      <w:r w:rsidRPr="00351BF1">
        <w:rPr>
          <w:rFonts w:ascii="Courier New" w:eastAsia="Times New Roman" w:hAnsi="Courier New" w:cs="Courier New"/>
          <w:color w:val="555555"/>
          <w:sz w:val="20"/>
          <w:szCs w:val="20"/>
        </w:rPr>
        <w:t>kadmin</w:t>
      </w:r>
      <w:proofErr w:type="spellEnd"/>
      <w:r w:rsidRPr="00351BF1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:  </w:t>
      </w:r>
      <w:proofErr w:type="spellStart"/>
      <w:r w:rsidRPr="00351BF1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ktadd</w:t>
      </w:r>
      <w:proofErr w:type="spellEnd"/>
      <w:r w:rsidRPr="00351BF1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 xml:space="preserve"> nfs/nfsclient.example.com</w:t>
      </w:r>
    </w:p>
    <w:p w:rsidR="00351BF1" w:rsidRPr="00351BF1" w:rsidRDefault="00351BF1" w:rsidP="00351BF1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351BF1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Entry for principal host/nfsclient.example.com with </w:t>
      </w:r>
      <w:proofErr w:type="spellStart"/>
      <w:r w:rsidRPr="00351BF1">
        <w:rPr>
          <w:rFonts w:ascii="Courier New" w:eastAsia="Times New Roman" w:hAnsi="Courier New" w:cs="Courier New"/>
          <w:color w:val="555555"/>
          <w:sz w:val="20"/>
          <w:szCs w:val="20"/>
        </w:rPr>
        <w:t>kvno</w:t>
      </w:r>
      <w:proofErr w:type="spellEnd"/>
      <w:r w:rsidRPr="00351BF1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2, encryption type aes256-cts-hmac-sha1-96 added to </w:t>
      </w:r>
      <w:proofErr w:type="spellStart"/>
      <w:r w:rsidRPr="00351BF1">
        <w:rPr>
          <w:rFonts w:ascii="Courier New" w:eastAsia="Times New Roman" w:hAnsi="Courier New" w:cs="Courier New"/>
          <w:color w:val="555555"/>
          <w:sz w:val="20"/>
          <w:szCs w:val="20"/>
        </w:rPr>
        <w:t>keytab</w:t>
      </w:r>
      <w:proofErr w:type="spellEnd"/>
      <w:r w:rsidRPr="00351BF1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WRFILE:/</w:t>
      </w:r>
      <w:proofErr w:type="spellStart"/>
      <w:r w:rsidRPr="00351BF1">
        <w:rPr>
          <w:rFonts w:ascii="Courier New" w:eastAsia="Times New Roman" w:hAnsi="Courier New" w:cs="Courier New"/>
          <w:color w:val="555555"/>
          <w:sz w:val="20"/>
          <w:szCs w:val="20"/>
        </w:rPr>
        <w:t>etc</w:t>
      </w:r>
      <w:proofErr w:type="spellEnd"/>
      <w:r w:rsidRPr="00351BF1">
        <w:rPr>
          <w:rFonts w:ascii="Courier New" w:eastAsia="Times New Roman" w:hAnsi="Courier New" w:cs="Courier New"/>
          <w:color w:val="555555"/>
          <w:sz w:val="20"/>
          <w:szCs w:val="20"/>
        </w:rPr>
        <w:t>/krb5.keytab.</w:t>
      </w:r>
    </w:p>
    <w:p w:rsidR="00351BF1" w:rsidRPr="00351BF1" w:rsidRDefault="00351BF1" w:rsidP="00351BF1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351BF1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Entry for principal host/nfsclient.example.com with </w:t>
      </w:r>
      <w:proofErr w:type="spellStart"/>
      <w:r w:rsidRPr="00351BF1">
        <w:rPr>
          <w:rFonts w:ascii="Courier New" w:eastAsia="Times New Roman" w:hAnsi="Courier New" w:cs="Courier New"/>
          <w:color w:val="555555"/>
          <w:sz w:val="20"/>
          <w:szCs w:val="20"/>
        </w:rPr>
        <w:t>kvno</w:t>
      </w:r>
      <w:proofErr w:type="spellEnd"/>
      <w:r w:rsidRPr="00351BF1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2, encryption type aes128-cts-hmac-sha1-96 added to </w:t>
      </w:r>
      <w:proofErr w:type="spellStart"/>
      <w:r w:rsidRPr="00351BF1">
        <w:rPr>
          <w:rFonts w:ascii="Courier New" w:eastAsia="Times New Roman" w:hAnsi="Courier New" w:cs="Courier New"/>
          <w:color w:val="555555"/>
          <w:sz w:val="20"/>
          <w:szCs w:val="20"/>
        </w:rPr>
        <w:t>keytab</w:t>
      </w:r>
      <w:proofErr w:type="spellEnd"/>
      <w:r w:rsidRPr="00351BF1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WRFILE:/</w:t>
      </w:r>
      <w:proofErr w:type="spellStart"/>
      <w:r w:rsidRPr="00351BF1">
        <w:rPr>
          <w:rFonts w:ascii="Courier New" w:eastAsia="Times New Roman" w:hAnsi="Courier New" w:cs="Courier New"/>
          <w:color w:val="555555"/>
          <w:sz w:val="20"/>
          <w:szCs w:val="20"/>
        </w:rPr>
        <w:t>etc</w:t>
      </w:r>
      <w:proofErr w:type="spellEnd"/>
      <w:r w:rsidRPr="00351BF1">
        <w:rPr>
          <w:rFonts w:ascii="Courier New" w:eastAsia="Times New Roman" w:hAnsi="Courier New" w:cs="Courier New"/>
          <w:color w:val="555555"/>
          <w:sz w:val="20"/>
          <w:szCs w:val="20"/>
        </w:rPr>
        <w:t>/krb5.keytab.</w:t>
      </w:r>
    </w:p>
    <w:p w:rsidR="00351BF1" w:rsidRPr="00351BF1" w:rsidRDefault="00351BF1" w:rsidP="00351BF1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351BF1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Entry for principal host/nfsclient.example.com with </w:t>
      </w:r>
      <w:proofErr w:type="spellStart"/>
      <w:r w:rsidRPr="00351BF1">
        <w:rPr>
          <w:rFonts w:ascii="Courier New" w:eastAsia="Times New Roman" w:hAnsi="Courier New" w:cs="Courier New"/>
          <w:color w:val="555555"/>
          <w:sz w:val="20"/>
          <w:szCs w:val="20"/>
        </w:rPr>
        <w:t>kvno</w:t>
      </w:r>
      <w:proofErr w:type="spellEnd"/>
      <w:r w:rsidRPr="00351BF1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2, encryption type des3-cbc-sha1 added to </w:t>
      </w:r>
      <w:proofErr w:type="spellStart"/>
      <w:r w:rsidRPr="00351BF1">
        <w:rPr>
          <w:rFonts w:ascii="Courier New" w:eastAsia="Times New Roman" w:hAnsi="Courier New" w:cs="Courier New"/>
          <w:color w:val="555555"/>
          <w:sz w:val="20"/>
          <w:szCs w:val="20"/>
        </w:rPr>
        <w:t>keytab</w:t>
      </w:r>
      <w:proofErr w:type="spellEnd"/>
      <w:r w:rsidRPr="00351BF1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WRFILE:/</w:t>
      </w:r>
      <w:proofErr w:type="spellStart"/>
      <w:r w:rsidRPr="00351BF1">
        <w:rPr>
          <w:rFonts w:ascii="Courier New" w:eastAsia="Times New Roman" w:hAnsi="Courier New" w:cs="Courier New"/>
          <w:color w:val="555555"/>
          <w:sz w:val="20"/>
          <w:szCs w:val="20"/>
        </w:rPr>
        <w:t>etc</w:t>
      </w:r>
      <w:proofErr w:type="spellEnd"/>
      <w:r w:rsidRPr="00351BF1">
        <w:rPr>
          <w:rFonts w:ascii="Courier New" w:eastAsia="Times New Roman" w:hAnsi="Courier New" w:cs="Courier New"/>
          <w:color w:val="555555"/>
          <w:sz w:val="20"/>
          <w:szCs w:val="20"/>
        </w:rPr>
        <w:t>/krb5.keytab.</w:t>
      </w:r>
    </w:p>
    <w:p w:rsidR="00351BF1" w:rsidRPr="00351BF1" w:rsidRDefault="00351BF1" w:rsidP="00351BF1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351BF1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Entry for principal host/nfsclient.example.com with </w:t>
      </w:r>
      <w:proofErr w:type="spellStart"/>
      <w:r w:rsidRPr="00351BF1">
        <w:rPr>
          <w:rFonts w:ascii="Courier New" w:eastAsia="Times New Roman" w:hAnsi="Courier New" w:cs="Courier New"/>
          <w:color w:val="555555"/>
          <w:sz w:val="20"/>
          <w:szCs w:val="20"/>
        </w:rPr>
        <w:t>kvno</w:t>
      </w:r>
      <w:proofErr w:type="spellEnd"/>
      <w:r w:rsidRPr="00351BF1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2, encryption type </w:t>
      </w:r>
      <w:proofErr w:type="spellStart"/>
      <w:r w:rsidRPr="00351BF1">
        <w:rPr>
          <w:rFonts w:ascii="Courier New" w:eastAsia="Times New Roman" w:hAnsi="Courier New" w:cs="Courier New"/>
          <w:color w:val="555555"/>
          <w:sz w:val="20"/>
          <w:szCs w:val="20"/>
        </w:rPr>
        <w:t>arcfour-hmac</w:t>
      </w:r>
      <w:proofErr w:type="spellEnd"/>
      <w:r w:rsidRPr="00351BF1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added to </w:t>
      </w:r>
      <w:proofErr w:type="spellStart"/>
      <w:r w:rsidRPr="00351BF1">
        <w:rPr>
          <w:rFonts w:ascii="Courier New" w:eastAsia="Times New Roman" w:hAnsi="Courier New" w:cs="Courier New"/>
          <w:color w:val="555555"/>
          <w:sz w:val="20"/>
          <w:szCs w:val="20"/>
        </w:rPr>
        <w:t>keytab</w:t>
      </w:r>
      <w:proofErr w:type="spellEnd"/>
      <w:r w:rsidRPr="00351BF1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WRFILE:/</w:t>
      </w:r>
      <w:proofErr w:type="spellStart"/>
      <w:r w:rsidRPr="00351BF1">
        <w:rPr>
          <w:rFonts w:ascii="Courier New" w:eastAsia="Times New Roman" w:hAnsi="Courier New" w:cs="Courier New"/>
          <w:color w:val="555555"/>
          <w:sz w:val="20"/>
          <w:szCs w:val="20"/>
        </w:rPr>
        <w:t>etc</w:t>
      </w:r>
      <w:proofErr w:type="spellEnd"/>
      <w:r w:rsidRPr="00351BF1">
        <w:rPr>
          <w:rFonts w:ascii="Courier New" w:eastAsia="Times New Roman" w:hAnsi="Courier New" w:cs="Courier New"/>
          <w:color w:val="555555"/>
          <w:sz w:val="20"/>
          <w:szCs w:val="20"/>
        </w:rPr>
        <w:t>/krb5.keytab.</w:t>
      </w:r>
    </w:p>
    <w:p w:rsidR="00351BF1" w:rsidRPr="00351BF1" w:rsidRDefault="00351BF1" w:rsidP="00351BF1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351BF1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Entry for principal host/nfsclient.example.com with </w:t>
      </w:r>
      <w:proofErr w:type="spellStart"/>
      <w:r w:rsidRPr="00351BF1">
        <w:rPr>
          <w:rFonts w:ascii="Courier New" w:eastAsia="Times New Roman" w:hAnsi="Courier New" w:cs="Courier New"/>
          <w:color w:val="555555"/>
          <w:sz w:val="20"/>
          <w:szCs w:val="20"/>
        </w:rPr>
        <w:t>kvno</w:t>
      </w:r>
      <w:proofErr w:type="spellEnd"/>
      <w:r w:rsidRPr="00351BF1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2, encryption type camellia256-cts-cmac added to </w:t>
      </w:r>
      <w:proofErr w:type="spellStart"/>
      <w:r w:rsidRPr="00351BF1">
        <w:rPr>
          <w:rFonts w:ascii="Courier New" w:eastAsia="Times New Roman" w:hAnsi="Courier New" w:cs="Courier New"/>
          <w:color w:val="555555"/>
          <w:sz w:val="20"/>
          <w:szCs w:val="20"/>
        </w:rPr>
        <w:t>keytab</w:t>
      </w:r>
      <w:proofErr w:type="spellEnd"/>
      <w:r w:rsidRPr="00351BF1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WRFILE:/</w:t>
      </w:r>
      <w:proofErr w:type="spellStart"/>
      <w:r w:rsidRPr="00351BF1">
        <w:rPr>
          <w:rFonts w:ascii="Courier New" w:eastAsia="Times New Roman" w:hAnsi="Courier New" w:cs="Courier New"/>
          <w:color w:val="555555"/>
          <w:sz w:val="20"/>
          <w:szCs w:val="20"/>
        </w:rPr>
        <w:t>etc</w:t>
      </w:r>
      <w:proofErr w:type="spellEnd"/>
      <w:r w:rsidRPr="00351BF1">
        <w:rPr>
          <w:rFonts w:ascii="Courier New" w:eastAsia="Times New Roman" w:hAnsi="Courier New" w:cs="Courier New"/>
          <w:color w:val="555555"/>
          <w:sz w:val="20"/>
          <w:szCs w:val="20"/>
        </w:rPr>
        <w:t>/krb5.keytab.</w:t>
      </w:r>
    </w:p>
    <w:p w:rsidR="00351BF1" w:rsidRPr="00351BF1" w:rsidRDefault="00351BF1" w:rsidP="00351BF1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351BF1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Entry for principal host/nfsclient.example.com with </w:t>
      </w:r>
      <w:proofErr w:type="spellStart"/>
      <w:r w:rsidRPr="00351BF1">
        <w:rPr>
          <w:rFonts w:ascii="Courier New" w:eastAsia="Times New Roman" w:hAnsi="Courier New" w:cs="Courier New"/>
          <w:color w:val="555555"/>
          <w:sz w:val="20"/>
          <w:szCs w:val="20"/>
        </w:rPr>
        <w:t>kvno</w:t>
      </w:r>
      <w:proofErr w:type="spellEnd"/>
      <w:r w:rsidRPr="00351BF1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2, encryption type camellia128-cts-cmac added to </w:t>
      </w:r>
      <w:proofErr w:type="spellStart"/>
      <w:r w:rsidRPr="00351BF1">
        <w:rPr>
          <w:rFonts w:ascii="Courier New" w:eastAsia="Times New Roman" w:hAnsi="Courier New" w:cs="Courier New"/>
          <w:color w:val="555555"/>
          <w:sz w:val="20"/>
          <w:szCs w:val="20"/>
        </w:rPr>
        <w:t>keytab</w:t>
      </w:r>
      <w:proofErr w:type="spellEnd"/>
      <w:r w:rsidRPr="00351BF1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WRFILE:/</w:t>
      </w:r>
      <w:proofErr w:type="spellStart"/>
      <w:r w:rsidRPr="00351BF1">
        <w:rPr>
          <w:rFonts w:ascii="Courier New" w:eastAsia="Times New Roman" w:hAnsi="Courier New" w:cs="Courier New"/>
          <w:color w:val="555555"/>
          <w:sz w:val="20"/>
          <w:szCs w:val="20"/>
        </w:rPr>
        <w:t>etc</w:t>
      </w:r>
      <w:proofErr w:type="spellEnd"/>
      <w:r w:rsidRPr="00351BF1">
        <w:rPr>
          <w:rFonts w:ascii="Courier New" w:eastAsia="Times New Roman" w:hAnsi="Courier New" w:cs="Courier New"/>
          <w:color w:val="555555"/>
          <w:sz w:val="20"/>
          <w:szCs w:val="20"/>
        </w:rPr>
        <w:t>/krb5.keytab.</w:t>
      </w:r>
    </w:p>
    <w:p w:rsidR="00351BF1" w:rsidRPr="00351BF1" w:rsidRDefault="00351BF1" w:rsidP="00351BF1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351BF1">
        <w:rPr>
          <w:rFonts w:ascii="Courier New" w:eastAsia="Times New Roman" w:hAnsi="Courier New" w:cs="Courier New"/>
          <w:color w:val="555555"/>
          <w:sz w:val="20"/>
          <w:szCs w:val="20"/>
        </w:rPr>
        <w:lastRenderedPageBreak/>
        <w:t xml:space="preserve">Entry for principal host/nfsclient.example.com with </w:t>
      </w:r>
      <w:proofErr w:type="spellStart"/>
      <w:r w:rsidRPr="00351BF1">
        <w:rPr>
          <w:rFonts w:ascii="Courier New" w:eastAsia="Times New Roman" w:hAnsi="Courier New" w:cs="Courier New"/>
          <w:color w:val="555555"/>
          <w:sz w:val="20"/>
          <w:szCs w:val="20"/>
        </w:rPr>
        <w:t>kvno</w:t>
      </w:r>
      <w:proofErr w:type="spellEnd"/>
      <w:r w:rsidRPr="00351BF1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2, encryption type des-hmac-sha1 added to </w:t>
      </w:r>
      <w:proofErr w:type="spellStart"/>
      <w:r w:rsidRPr="00351BF1">
        <w:rPr>
          <w:rFonts w:ascii="Courier New" w:eastAsia="Times New Roman" w:hAnsi="Courier New" w:cs="Courier New"/>
          <w:color w:val="555555"/>
          <w:sz w:val="20"/>
          <w:szCs w:val="20"/>
        </w:rPr>
        <w:t>keytab</w:t>
      </w:r>
      <w:proofErr w:type="spellEnd"/>
      <w:r w:rsidRPr="00351BF1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WRFILE:/</w:t>
      </w:r>
      <w:proofErr w:type="spellStart"/>
      <w:r w:rsidRPr="00351BF1">
        <w:rPr>
          <w:rFonts w:ascii="Courier New" w:eastAsia="Times New Roman" w:hAnsi="Courier New" w:cs="Courier New"/>
          <w:color w:val="555555"/>
          <w:sz w:val="20"/>
          <w:szCs w:val="20"/>
        </w:rPr>
        <w:t>etc</w:t>
      </w:r>
      <w:proofErr w:type="spellEnd"/>
      <w:r w:rsidRPr="00351BF1">
        <w:rPr>
          <w:rFonts w:ascii="Courier New" w:eastAsia="Times New Roman" w:hAnsi="Courier New" w:cs="Courier New"/>
          <w:color w:val="555555"/>
          <w:sz w:val="20"/>
          <w:szCs w:val="20"/>
        </w:rPr>
        <w:t>/krb5.keytab.</w:t>
      </w:r>
    </w:p>
    <w:p w:rsidR="00351BF1" w:rsidRPr="00351BF1" w:rsidRDefault="00351BF1" w:rsidP="00351BF1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351BF1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Entry for principal host/nfsclient.example.com with </w:t>
      </w:r>
      <w:proofErr w:type="spellStart"/>
      <w:r w:rsidRPr="00351BF1">
        <w:rPr>
          <w:rFonts w:ascii="Courier New" w:eastAsia="Times New Roman" w:hAnsi="Courier New" w:cs="Courier New"/>
          <w:color w:val="555555"/>
          <w:sz w:val="20"/>
          <w:szCs w:val="20"/>
        </w:rPr>
        <w:t>kvno</w:t>
      </w:r>
      <w:proofErr w:type="spellEnd"/>
      <w:r w:rsidRPr="00351BF1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2, encryption type des-cbc-md5 added to </w:t>
      </w:r>
      <w:proofErr w:type="spellStart"/>
      <w:r w:rsidRPr="00351BF1">
        <w:rPr>
          <w:rFonts w:ascii="Courier New" w:eastAsia="Times New Roman" w:hAnsi="Courier New" w:cs="Courier New"/>
          <w:color w:val="555555"/>
          <w:sz w:val="20"/>
          <w:szCs w:val="20"/>
        </w:rPr>
        <w:t>keytab</w:t>
      </w:r>
      <w:proofErr w:type="spellEnd"/>
      <w:r w:rsidRPr="00351BF1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WRFILE:/</w:t>
      </w:r>
      <w:proofErr w:type="spellStart"/>
      <w:r w:rsidRPr="00351BF1">
        <w:rPr>
          <w:rFonts w:ascii="Courier New" w:eastAsia="Times New Roman" w:hAnsi="Courier New" w:cs="Courier New"/>
          <w:color w:val="555555"/>
          <w:sz w:val="20"/>
          <w:szCs w:val="20"/>
        </w:rPr>
        <w:t>etc</w:t>
      </w:r>
      <w:proofErr w:type="spellEnd"/>
      <w:r w:rsidRPr="00351BF1">
        <w:rPr>
          <w:rFonts w:ascii="Courier New" w:eastAsia="Times New Roman" w:hAnsi="Courier New" w:cs="Courier New"/>
          <w:color w:val="555555"/>
          <w:sz w:val="20"/>
          <w:szCs w:val="20"/>
        </w:rPr>
        <w:t>/krb5.keytab.</w:t>
      </w:r>
    </w:p>
    <w:p w:rsidR="00351BF1" w:rsidRPr="00351BF1" w:rsidRDefault="00351BF1" w:rsidP="00351BF1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proofErr w:type="spellStart"/>
      <w:r w:rsidRPr="00351BF1">
        <w:rPr>
          <w:rFonts w:ascii="Courier New" w:eastAsia="Times New Roman" w:hAnsi="Courier New" w:cs="Courier New"/>
          <w:color w:val="555555"/>
          <w:sz w:val="20"/>
          <w:szCs w:val="20"/>
        </w:rPr>
        <w:t>kadmin</w:t>
      </w:r>
      <w:proofErr w:type="spellEnd"/>
      <w:r w:rsidRPr="00351BF1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:  </w:t>
      </w:r>
      <w:r w:rsidRPr="00351BF1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quit</w:t>
      </w:r>
    </w:p>
    <w:p w:rsidR="00351BF1" w:rsidRPr="00351BF1" w:rsidRDefault="00351BF1" w:rsidP="00351BF1">
      <w:pPr>
        <w:shd w:val="clear" w:color="auto" w:fill="FFFFFF"/>
        <w:spacing w:before="384" w:after="384" w:line="360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351BF1">
        <w:rPr>
          <w:rFonts w:ascii="Arial" w:eastAsia="Times New Roman" w:hAnsi="Arial" w:cs="Arial"/>
          <w:color w:val="555555"/>
          <w:sz w:val="21"/>
          <w:szCs w:val="21"/>
        </w:rPr>
        <w:t xml:space="preserve">Activate at boot and start the </w:t>
      </w:r>
      <w:proofErr w:type="spellStart"/>
      <w:r w:rsidRPr="00351BF1">
        <w:rPr>
          <w:rFonts w:ascii="Arial" w:eastAsia="Times New Roman" w:hAnsi="Arial" w:cs="Arial"/>
          <w:b/>
          <w:bCs/>
          <w:color w:val="555555"/>
          <w:sz w:val="21"/>
          <w:szCs w:val="21"/>
        </w:rPr>
        <w:t>nfs</w:t>
      </w:r>
      <w:proofErr w:type="spellEnd"/>
      <w:r w:rsidRPr="00351BF1">
        <w:rPr>
          <w:rFonts w:ascii="Arial" w:eastAsia="Times New Roman" w:hAnsi="Arial" w:cs="Arial"/>
          <w:b/>
          <w:bCs/>
          <w:color w:val="555555"/>
          <w:sz w:val="21"/>
          <w:szCs w:val="21"/>
        </w:rPr>
        <w:t>-secure</w:t>
      </w:r>
      <w:r w:rsidRPr="00351BF1">
        <w:rPr>
          <w:rFonts w:ascii="Arial" w:eastAsia="Times New Roman" w:hAnsi="Arial" w:cs="Arial"/>
          <w:color w:val="555555"/>
          <w:sz w:val="21"/>
          <w:szCs w:val="21"/>
        </w:rPr>
        <w:t xml:space="preserve"> service (</w:t>
      </w:r>
      <w:r w:rsidRPr="00351BF1">
        <w:rPr>
          <w:rFonts w:ascii="Arial" w:eastAsia="Times New Roman" w:hAnsi="Arial" w:cs="Arial"/>
          <w:b/>
          <w:bCs/>
          <w:color w:val="555555"/>
          <w:sz w:val="21"/>
          <w:szCs w:val="21"/>
        </w:rPr>
        <w:t>RHEL 7.0</w:t>
      </w:r>
      <w:r w:rsidRPr="00351BF1">
        <w:rPr>
          <w:rFonts w:ascii="Arial" w:eastAsia="Times New Roman" w:hAnsi="Arial" w:cs="Arial"/>
          <w:color w:val="555555"/>
          <w:sz w:val="21"/>
          <w:szCs w:val="21"/>
        </w:rPr>
        <w:t xml:space="preserve"> only):</w:t>
      </w:r>
    </w:p>
    <w:p w:rsidR="00351BF1" w:rsidRPr="00351BF1" w:rsidRDefault="00351BF1" w:rsidP="00351BF1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351BF1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# </w:t>
      </w:r>
      <w:proofErr w:type="spellStart"/>
      <w:r w:rsidRPr="00351BF1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systemctl</w:t>
      </w:r>
      <w:proofErr w:type="spellEnd"/>
      <w:r w:rsidRPr="00351BF1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 xml:space="preserve"> enable </w:t>
      </w:r>
      <w:proofErr w:type="spellStart"/>
      <w:r w:rsidRPr="00351BF1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nfs</w:t>
      </w:r>
      <w:proofErr w:type="spellEnd"/>
      <w:r w:rsidRPr="00351BF1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-secure &amp;&amp;</w:t>
      </w:r>
      <w:r w:rsidRPr="00351BF1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</w:t>
      </w:r>
      <w:proofErr w:type="spellStart"/>
      <w:r w:rsidRPr="00351BF1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systemctl</w:t>
      </w:r>
      <w:proofErr w:type="spellEnd"/>
      <w:r w:rsidRPr="00351BF1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 xml:space="preserve"> start </w:t>
      </w:r>
      <w:proofErr w:type="spellStart"/>
      <w:r w:rsidRPr="00351BF1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nfs</w:t>
      </w:r>
      <w:proofErr w:type="spellEnd"/>
      <w:r w:rsidRPr="00351BF1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-secure</w:t>
      </w:r>
    </w:p>
    <w:p w:rsidR="00351BF1" w:rsidRPr="00351BF1" w:rsidRDefault="00351BF1" w:rsidP="00351BF1">
      <w:pPr>
        <w:shd w:val="clear" w:color="auto" w:fill="FFFFFF"/>
        <w:spacing w:before="384" w:after="384" w:line="360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351BF1">
        <w:rPr>
          <w:rFonts w:ascii="Arial" w:eastAsia="Times New Roman" w:hAnsi="Arial" w:cs="Arial"/>
          <w:color w:val="555555"/>
          <w:sz w:val="21"/>
          <w:szCs w:val="21"/>
        </w:rPr>
        <w:t xml:space="preserve">Activate at boot and start the </w:t>
      </w:r>
      <w:proofErr w:type="spellStart"/>
      <w:r w:rsidRPr="00351BF1">
        <w:rPr>
          <w:rFonts w:ascii="Arial" w:eastAsia="Times New Roman" w:hAnsi="Arial" w:cs="Arial"/>
          <w:b/>
          <w:bCs/>
          <w:color w:val="555555"/>
          <w:sz w:val="21"/>
          <w:szCs w:val="21"/>
        </w:rPr>
        <w:t>nfs</w:t>
      </w:r>
      <w:proofErr w:type="spellEnd"/>
      <w:r w:rsidRPr="00351BF1">
        <w:rPr>
          <w:rFonts w:ascii="Arial" w:eastAsia="Times New Roman" w:hAnsi="Arial" w:cs="Arial"/>
          <w:b/>
          <w:bCs/>
          <w:color w:val="555555"/>
          <w:sz w:val="21"/>
          <w:szCs w:val="21"/>
        </w:rPr>
        <w:t>-client</w:t>
      </w:r>
      <w:r w:rsidRPr="00351BF1">
        <w:rPr>
          <w:rFonts w:ascii="Arial" w:eastAsia="Times New Roman" w:hAnsi="Arial" w:cs="Arial"/>
          <w:color w:val="555555"/>
          <w:sz w:val="21"/>
          <w:szCs w:val="21"/>
        </w:rPr>
        <w:t xml:space="preserve"> target (</w:t>
      </w:r>
      <w:r w:rsidRPr="00351BF1">
        <w:rPr>
          <w:rFonts w:ascii="Arial" w:eastAsia="Times New Roman" w:hAnsi="Arial" w:cs="Arial"/>
          <w:b/>
          <w:bCs/>
          <w:color w:val="555555"/>
          <w:sz w:val="21"/>
          <w:szCs w:val="21"/>
        </w:rPr>
        <w:t>RHEL 7.1</w:t>
      </w:r>
      <w:r w:rsidRPr="00351BF1">
        <w:rPr>
          <w:rFonts w:ascii="Arial" w:eastAsia="Times New Roman" w:hAnsi="Arial" w:cs="Arial"/>
          <w:color w:val="555555"/>
          <w:sz w:val="21"/>
          <w:szCs w:val="21"/>
        </w:rPr>
        <w:t xml:space="preserve"> and after):</w:t>
      </w:r>
    </w:p>
    <w:p w:rsidR="00351BF1" w:rsidRPr="00351BF1" w:rsidRDefault="00351BF1" w:rsidP="00351BF1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351BF1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# </w:t>
      </w:r>
      <w:proofErr w:type="spellStart"/>
      <w:r w:rsidRPr="00351BF1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systemctl</w:t>
      </w:r>
      <w:proofErr w:type="spellEnd"/>
      <w:r w:rsidRPr="00351BF1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 xml:space="preserve"> enable </w:t>
      </w:r>
      <w:proofErr w:type="spellStart"/>
      <w:r w:rsidRPr="00351BF1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nfs-</w:t>
      </w:r>
      <w:proofErr w:type="gramStart"/>
      <w:r w:rsidRPr="00351BF1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client.target</w:t>
      </w:r>
      <w:proofErr w:type="spellEnd"/>
      <w:proofErr w:type="gramEnd"/>
      <w:r w:rsidRPr="00351BF1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 xml:space="preserve"> &amp;&amp; </w:t>
      </w:r>
      <w:proofErr w:type="spellStart"/>
      <w:r w:rsidRPr="00351BF1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systemctl</w:t>
      </w:r>
      <w:proofErr w:type="spellEnd"/>
      <w:r w:rsidRPr="00351BF1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 xml:space="preserve"> start </w:t>
      </w:r>
      <w:proofErr w:type="spellStart"/>
      <w:r w:rsidRPr="00351BF1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nfs-client.target</w:t>
      </w:r>
      <w:proofErr w:type="spellEnd"/>
    </w:p>
    <w:p w:rsidR="00351BF1" w:rsidRPr="00351BF1" w:rsidRDefault="00351BF1" w:rsidP="00351BF1">
      <w:pPr>
        <w:shd w:val="clear" w:color="auto" w:fill="FFFFFF"/>
        <w:spacing w:before="384" w:after="384" w:line="360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351BF1">
        <w:rPr>
          <w:rFonts w:ascii="Arial" w:eastAsia="Times New Roman" w:hAnsi="Arial" w:cs="Arial"/>
          <w:color w:val="555555"/>
          <w:sz w:val="21"/>
          <w:szCs w:val="21"/>
        </w:rPr>
        <w:t xml:space="preserve">Note1: Since </w:t>
      </w:r>
      <w:r w:rsidRPr="00351BF1">
        <w:rPr>
          <w:rFonts w:ascii="Arial" w:eastAsia="Times New Roman" w:hAnsi="Arial" w:cs="Arial"/>
          <w:b/>
          <w:bCs/>
          <w:color w:val="555555"/>
          <w:sz w:val="21"/>
          <w:szCs w:val="21"/>
        </w:rPr>
        <w:t>RHEL 7.1</w:t>
      </w:r>
      <w:r w:rsidRPr="00351BF1">
        <w:rPr>
          <w:rFonts w:ascii="Arial" w:eastAsia="Times New Roman" w:hAnsi="Arial" w:cs="Arial"/>
          <w:color w:val="555555"/>
          <w:sz w:val="21"/>
          <w:szCs w:val="21"/>
        </w:rPr>
        <w:t xml:space="preserve">, the </w:t>
      </w:r>
      <w:proofErr w:type="spellStart"/>
      <w:r w:rsidRPr="00351BF1">
        <w:rPr>
          <w:rFonts w:ascii="Arial" w:eastAsia="Times New Roman" w:hAnsi="Arial" w:cs="Arial"/>
          <w:b/>
          <w:bCs/>
          <w:color w:val="555555"/>
          <w:sz w:val="21"/>
          <w:szCs w:val="21"/>
        </w:rPr>
        <w:t>nfs</w:t>
      </w:r>
      <w:proofErr w:type="spellEnd"/>
      <w:r w:rsidRPr="00351BF1">
        <w:rPr>
          <w:rFonts w:ascii="Arial" w:eastAsia="Times New Roman" w:hAnsi="Arial" w:cs="Arial"/>
          <w:b/>
          <w:bCs/>
          <w:color w:val="555555"/>
          <w:sz w:val="21"/>
          <w:szCs w:val="21"/>
        </w:rPr>
        <w:t>-secure</w:t>
      </w:r>
      <w:r w:rsidRPr="00351BF1">
        <w:rPr>
          <w:rFonts w:ascii="Arial" w:eastAsia="Times New Roman" w:hAnsi="Arial" w:cs="Arial"/>
          <w:color w:val="555555"/>
          <w:sz w:val="21"/>
          <w:szCs w:val="21"/>
        </w:rPr>
        <w:t xml:space="preserve"> service automatically starts if there is a </w:t>
      </w:r>
      <w:r w:rsidRPr="00351BF1">
        <w:rPr>
          <w:rFonts w:ascii="Arial" w:eastAsia="Times New Roman" w:hAnsi="Arial" w:cs="Arial"/>
          <w:b/>
          <w:bCs/>
          <w:color w:val="555555"/>
          <w:sz w:val="21"/>
          <w:szCs w:val="21"/>
        </w:rPr>
        <w:t>/</w:t>
      </w:r>
      <w:proofErr w:type="spellStart"/>
      <w:r w:rsidRPr="00351BF1">
        <w:rPr>
          <w:rFonts w:ascii="Arial" w:eastAsia="Times New Roman" w:hAnsi="Arial" w:cs="Arial"/>
          <w:b/>
          <w:bCs/>
          <w:color w:val="555555"/>
          <w:sz w:val="21"/>
          <w:szCs w:val="21"/>
        </w:rPr>
        <w:t>etc</w:t>
      </w:r>
      <w:proofErr w:type="spellEnd"/>
      <w:r w:rsidRPr="00351BF1">
        <w:rPr>
          <w:rFonts w:ascii="Arial" w:eastAsia="Times New Roman" w:hAnsi="Arial" w:cs="Arial"/>
          <w:b/>
          <w:bCs/>
          <w:color w:val="555555"/>
          <w:sz w:val="21"/>
          <w:szCs w:val="21"/>
        </w:rPr>
        <w:t>/krb5.keytab</w:t>
      </w:r>
      <w:r w:rsidRPr="00351BF1">
        <w:rPr>
          <w:rFonts w:ascii="Arial" w:eastAsia="Times New Roman" w:hAnsi="Arial" w:cs="Arial"/>
          <w:color w:val="555555"/>
          <w:sz w:val="21"/>
          <w:szCs w:val="21"/>
        </w:rPr>
        <w:t xml:space="preserve"> file.</w:t>
      </w:r>
      <w:r w:rsidRPr="00351BF1">
        <w:rPr>
          <w:rFonts w:ascii="Arial" w:eastAsia="Times New Roman" w:hAnsi="Arial" w:cs="Arial"/>
          <w:color w:val="555555"/>
          <w:sz w:val="21"/>
          <w:szCs w:val="21"/>
        </w:rPr>
        <w:br/>
        <w:t xml:space="preserve">Note2: If you want to get more information in the </w:t>
      </w:r>
      <w:r w:rsidRPr="00351BF1">
        <w:rPr>
          <w:rFonts w:ascii="Arial" w:eastAsia="Times New Roman" w:hAnsi="Arial" w:cs="Arial"/>
          <w:b/>
          <w:bCs/>
          <w:color w:val="555555"/>
          <w:sz w:val="21"/>
          <w:szCs w:val="21"/>
        </w:rPr>
        <w:t>/</w:t>
      </w:r>
      <w:proofErr w:type="spellStart"/>
      <w:r w:rsidRPr="00351BF1">
        <w:rPr>
          <w:rFonts w:ascii="Arial" w:eastAsia="Times New Roman" w:hAnsi="Arial" w:cs="Arial"/>
          <w:b/>
          <w:bCs/>
          <w:color w:val="555555"/>
          <w:sz w:val="21"/>
          <w:szCs w:val="21"/>
        </w:rPr>
        <w:t>var</w:t>
      </w:r>
      <w:proofErr w:type="spellEnd"/>
      <w:r w:rsidRPr="00351BF1">
        <w:rPr>
          <w:rFonts w:ascii="Arial" w:eastAsia="Times New Roman" w:hAnsi="Arial" w:cs="Arial"/>
          <w:b/>
          <w:bCs/>
          <w:color w:val="555555"/>
          <w:sz w:val="21"/>
          <w:szCs w:val="21"/>
        </w:rPr>
        <w:t>/log/messages</w:t>
      </w:r>
      <w:r w:rsidRPr="00351BF1">
        <w:rPr>
          <w:rFonts w:ascii="Arial" w:eastAsia="Times New Roman" w:hAnsi="Arial" w:cs="Arial"/>
          <w:color w:val="555555"/>
          <w:sz w:val="21"/>
          <w:szCs w:val="21"/>
        </w:rPr>
        <w:t xml:space="preserve"> file, edit the </w:t>
      </w:r>
      <w:r w:rsidRPr="00351BF1">
        <w:rPr>
          <w:rFonts w:ascii="Arial" w:eastAsia="Times New Roman" w:hAnsi="Arial" w:cs="Arial"/>
          <w:b/>
          <w:bCs/>
          <w:color w:val="555555"/>
          <w:sz w:val="21"/>
          <w:szCs w:val="21"/>
        </w:rPr>
        <w:t>/</w:t>
      </w:r>
      <w:proofErr w:type="spellStart"/>
      <w:r w:rsidRPr="00351BF1">
        <w:rPr>
          <w:rFonts w:ascii="Arial" w:eastAsia="Times New Roman" w:hAnsi="Arial" w:cs="Arial"/>
          <w:b/>
          <w:bCs/>
          <w:color w:val="555555"/>
          <w:sz w:val="21"/>
          <w:szCs w:val="21"/>
        </w:rPr>
        <w:t>etc</w:t>
      </w:r>
      <w:proofErr w:type="spellEnd"/>
      <w:r w:rsidRPr="00351BF1">
        <w:rPr>
          <w:rFonts w:ascii="Arial" w:eastAsia="Times New Roman" w:hAnsi="Arial" w:cs="Arial"/>
          <w:b/>
          <w:bCs/>
          <w:color w:val="555555"/>
          <w:sz w:val="21"/>
          <w:szCs w:val="21"/>
        </w:rPr>
        <w:t>/</w:t>
      </w:r>
      <w:proofErr w:type="spellStart"/>
      <w:r w:rsidRPr="00351BF1">
        <w:rPr>
          <w:rFonts w:ascii="Arial" w:eastAsia="Times New Roman" w:hAnsi="Arial" w:cs="Arial"/>
          <w:b/>
          <w:bCs/>
          <w:color w:val="555555"/>
          <w:sz w:val="21"/>
          <w:szCs w:val="21"/>
        </w:rPr>
        <w:t>sysconfig</w:t>
      </w:r>
      <w:proofErr w:type="spellEnd"/>
      <w:r w:rsidRPr="00351BF1">
        <w:rPr>
          <w:rFonts w:ascii="Arial" w:eastAsia="Times New Roman" w:hAnsi="Arial" w:cs="Arial"/>
          <w:b/>
          <w:bCs/>
          <w:color w:val="555555"/>
          <w:sz w:val="21"/>
          <w:szCs w:val="21"/>
        </w:rPr>
        <w:t>/</w:t>
      </w:r>
      <w:proofErr w:type="spellStart"/>
      <w:r w:rsidRPr="00351BF1">
        <w:rPr>
          <w:rFonts w:ascii="Arial" w:eastAsia="Times New Roman" w:hAnsi="Arial" w:cs="Arial"/>
          <w:b/>
          <w:bCs/>
          <w:color w:val="555555"/>
          <w:sz w:val="21"/>
          <w:szCs w:val="21"/>
        </w:rPr>
        <w:t>nfs</w:t>
      </w:r>
      <w:proofErr w:type="spellEnd"/>
      <w:r w:rsidRPr="00351BF1">
        <w:rPr>
          <w:rFonts w:ascii="Arial" w:eastAsia="Times New Roman" w:hAnsi="Arial" w:cs="Arial"/>
          <w:color w:val="555555"/>
          <w:sz w:val="21"/>
          <w:szCs w:val="21"/>
        </w:rPr>
        <w:t xml:space="preserve"> file, assign the </w:t>
      </w:r>
      <w:r w:rsidRPr="00351BF1">
        <w:rPr>
          <w:rFonts w:ascii="Arial" w:eastAsia="Times New Roman" w:hAnsi="Arial" w:cs="Arial"/>
          <w:b/>
          <w:bCs/>
          <w:color w:val="555555"/>
          <w:sz w:val="21"/>
          <w:szCs w:val="21"/>
        </w:rPr>
        <w:t>“-</w:t>
      </w:r>
      <w:proofErr w:type="spellStart"/>
      <w:r w:rsidRPr="00351BF1">
        <w:rPr>
          <w:rFonts w:ascii="Arial" w:eastAsia="Times New Roman" w:hAnsi="Arial" w:cs="Arial"/>
          <w:b/>
          <w:bCs/>
          <w:color w:val="555555"/>
          <w:sz w:val="21"/>
          <w:szCs w:val="21"/>
        </w:rPr>
        <w:t>vvv</w:t>
      </w:r>
      <w:proofErr w:type="spellEnd"/>
      <w:r w:rsidRPr="00351BF1">
        <w:rPr>
          <w:rFonts w:ascii="Arial" w:eastAsia="Times New Roman" w:hAnsi="Arial" w:cs="Arial"/>
          <w:b/>
          <w:bCs/>
          <w:color w:val="555555"/>
          <w:sz w:val="21"/>
          <w:szCs w:val="21"/>
        </w:rPr>
        <w:t>”</w:t>
      </w:r>
      <w:r w:rsidRPr="00351BF1">
        <w:rPr>
          <w:rFonts w:ascii="Arial" w:eastAsia="Times New Roman" w:hAnsi="Arial" w:cs="Arial"/>
          <w:color w:val="555555"/>
          <w:sz w:val="21"/>
          <w:szCs w:val="21"/>
        </w:rPr>
        <w:t xml:space="preserve"> string to the </w:t>
      </w:r>
      <w:r w:rsidRPr="00351BF1">
        <w:rPr>
          <w:rFonts w:ascii="Arial" w:eastAsia="Times New Roman" w:hAnsi="Arial" w:cs="Arial"/>
          <w:b/>
          <w:bCs/>
          <w:color w:val="555555"/>
          <w:sz w:val="21"/>
          <w:szCs w:val="21"/>
        </w:rPr>
        <w:t>RPCIDMAPDARGS</w:t>
      </w:r>
      <w:r w:rsidRPr="00351BF1">
        <w:rPr>
          <w:rFonts w:ascii="Arial" w:eastAsia="Times New Roman" w:hAnsi="Arial" w:cs="Arial"/>
          <w:color w:val="555555"/>
          <w:sz w:val="21"/>
          <w:szCs w:val="21"/>
        </w:rPr>
        <w:t>/</w:t>
      </w:r>
      <w:r w:rsidRPr="00351BF1">
        <w:rPr>
          <w:rFonts w:ascii="Arial" w:eastAsia="Times New Roman" w:hAnsi="Arial" w:cs="Arial"/>
          <w:b/>
          <w:bCs/>
          <w:color w:val="555555"/>
          <w:sz w:val="21"/>
          <w:szCs w:val="21"/>
        </w:rPr>
        <w:t>RPCGSSDARGS</w:t>
      </w:r>
      <w:r w:rsidRPr="00351BF1">
        <w:rPr>
          <w:rFonts w:ascii="Arial" w:eastAsia="Times New Roman" w:hAnsi="Arial" w:cs="Arial"/>
          <w:color w:val="555555"/>
          <w:sz w:val="21"/>
          <w:szCs w:val="21"/>
        </w:rPr>
        <w:t xml:space="preserve"> variables and restart the </w:t>
      </w:r>
      <w:proofErr w:type="spellStart"/>
      <w:r w:rsidRPr="00351BF1">
        <w:rPr>
          <w:rFonts w:ascii="Arial" w:eastAsia="Times New Roman" w:hAnsi="Arial" w:cs="Arial"/>
          <w:b/>
          <w:bCs/>
          <w:color w:val="555555"/>
          <w:sz w:val="21"/>
          <w:szCs w:val="21"/>
        </w:rPr>
        <w:t>nfs-idmap</w:t>
      </w:r>
      <w:proofErr w:type="spellEnd"/>
      <w:r w:rsidRPr="00351BF1">
        <w:rPr>
          <w:rFonts w:ascii="Arial" w:eastAsia="Times New Roman" w:hAnsi="Arial" w:cs="Arial"/>
          <w:color w:val="555555"/>
          <w:sz w:val="21"/>
          <w:szCs w:val="21"/>
        </w:rPr>
        <w:t>/</w:t>
      </w:r>
      <w:proofErr w:type="spellStart"/>
      <w:r w:rsidRPr="00351BF1">
        <w:rPr>
          <w:rFonts w:ascii="Arial" w:eastAsia="Times New Roman" w:hAnsi="Arial" w:cs="Arial"/>
          <w:b/>
          <w:bCs/>
          <w:color w:val="555555"/>
          <w:sz w:val="21"/>
          <w:szCs w:val="21"/>
        </w:rPr>
        <w:t>nfs</w:t>
      </w:r>
      <w:proofErr w:type="spellEnd"/>
      <w:r w:rsidRPr="00351BF1">
        <w:rPr>
          <w:rFonts w:ascii="Arial" w:eastAsia="Times New Roman" w:hAnsi="Arial" w:cs="Arial"/>
          <w:b/>
          <w:bCs/>
          <w:color w:val="555555"/>
          <w:sz w:val="21"/>
          <w:szCs w:val="21"/>
        </w:rPr>
        <w:t>-secure</w:t>
      </w:r>
      <w:r w:rsidRPr="00351BF1">
        <w:rPr>
          <w:rFonts w:ascii="Arial" w:eastAsia="Times New Roman" w:hAnsi="Arial" w:cs="Arial"/>
          <w:color w:val="555555"/>
          <w:sz w:val="21"/>
          <w:szCs w:val="21"/>
        </w:rPr>
        <w:t xml:space="preserve"> daemons.</w:t>
      </w:r>
      <w:r w:rsidRPr="00351BF1">
        <w:rPr>
          <w:rFonts w:ascii="Arial" w:eastAsia="Times New Roman" w:hAnsi="Arial" w:cs="Arial"/>
          <w:color w:val="555555"/>
          <w:sz w:val="21"/>
          <w:szCs w:val="21"/>
        </w:rPr>
        <w:br/>
        <w:t xml:space="preserve">Note3: With the </w:t>
      </w:r>
      <w:r w:rsidRPr="00351BF1">
        <w:rPr>
          <w:rFonts w:ascii="Arial" w:eastAsia="Times New Roman" w:hAnsi="Arial" w:cs="Arial"/>
          <w:b/>
          <w:bCs/>
          <w:color w:val="555555"/>
          <w:sz w:val="21"/>
          <w:szCs w:val="21"/>
        </w:rPr>
        <w:t>RHEL 7.3</w:t>
      </w:r>
      <w:r w:rsidRPr="00351BF1">
        <w:rPr>
          <w:rFonts w:ascii="Arial" w:eastAsia="Times New Roman" w:hAnsi="Arial" w:cs="Arial"/>
          <w:color w:val="555555"/>
          <w:sz w:val="21"/>
          <w:szCs w:val="21"/>
        </w:rPr>
        <w:t xml:space="preserve"> release, the </w:t>
      </w:r>
      <w:proofErr w:type="spellStart"/>
      <w:r w:rsidRPr="00351BF1">
        <w:rPr>
          <w:rFonts w:ascii="Arial" w:eastAsia="Times New Roman" w:hAnsi="Arial" w:cs="Arial"/>
          <w:b/>
          <w:bCs/>
          <w:color w:val="555555"/>
          <w:sz w:val="21"/>
          <w:szCs w:val="21"/>
        </w:rPr>
        <w:t>Systemd</w:t>
      </w:r>
      <w:proofErr w:type="spellEnd"/>
      <w:r w:rsidRPr="00351BF1">
        <w:rPr>
          <w:rFonts w:ascii="Arial" w:eastAsia="Times New Roman" w:hAnsi="Arial" w:cs="Arial"/>
          <w:color w:val="555555"/>
          <w:sz w:val="21"/>
          <w:szCs w:val="21"/>
        </w:rPr>
        <w:t xml:space="preserve"> </w:t>
      </w:r>
      <w:proofErr w:type="spellStart"/>
      <w:r w:rsidRPr="00351BF1">
        <w:rPr>
          <w:rFonts w:ascii="Arial" w:eastAsia="Times New Roman" w:hAnsi="Arial" w:cs="Arial"/>
          <w:color w:val="555555"/>
          <w:sz w:val="21"/>
          <w:szCs w:val="21"/>
        </w:rPr>
        <w:t>init</w:t>
      </w:r>
      <w:proofErr w:type="spellEnd"/>
      <w:r w:rsidRPr="00351BF1">
        <w:rPr>
          <w:rFonts w:ascii="Arial" w:eastAsia="Times New Roman" w:hAnsi="Arial" w:cs="Arial"/>
          <w:color w:val="555555"/>
          <w:sz w:val="21"/>
          <w:szCs w:val="21"/>
        </w:rPr>
        <w:t xml:space="preserve"> system is able to use aliases. For example, the </w:t>
      </w:r>
      <w:proofErr w:type="spellStart"/>
      <w:proofErr w:type="gramStart"/>
      <w:r w:rsidRPr="00351BF1">
        <w:rPr>
          <w:rFonts w:ascii="Arial" w:eastAsia="Times New Roman" w:hAnsi="Arial" w:cs="Arial"/>
          <w:b/>
          <w:bCs/>
          <w:color w:val="555555"/>
          <w:sz w:val="21"/>
          <w:szCs w:val="21"/>
        </w:rPr>
        <w:t>nfs.service</w:t>
      </w:r>
      <w:proofErr w:type="spellEnd"/>
      <w:proofErr w:type="gramEnd"/>
      <w:r w:rsidRPr="00351BF1">
        <w:rPr>
          <w:rFonts w:ascii="Arial" w:eastAsia="Times New Roman" w:hAnsi="Arial" w:cs="Arial"/>
          <w:color w:val="555555"/>
          <w:sz w:val="21"/>
          <w:szCs w:val="21"/>
        </w:rPr>
        <w:t xml:space="preserve"> is a symbolic link/alias to the </w:t>
      </w:r>
      <w:proofErr w:type="spellStart"/>
      <w:r w:rsidRPr="00351BF1">
        <w:rPr>
          <w:rFonts w:ascii="Arial" w:eastAsia="Times New Roman" w:hAnsi="Arial" w:cs="Arial"/>
          <w:b/>
          <w:bCs/>
          <w:color w:val="555555"/>
          <w:sz w:val="21"/>
          <w:szCs w:val="21"/>
        </w:rPr>
        <w:t>nfs-server.service</w:t>
      </w:r>
      <w:proofErr w:type="spellEnd"/>
      <w:r w:rsidRPr="00351BF1">
        <w:rPr>
          <w:rFonts w:ascii="Arial" w:eastAsia="Times New Roman" w:hAnsi="Arial" w:cs="Arial"/>
          <w:color w:val="555555"/>
          <w:sz w:val="21"/>
          <w:szCs w:val="21"/>
        </w:rPr>
        <w:t xml:space="preserve"> service file. This enables, for example, using the </w:t>
      </w:r>
      <w:proofErr w:type="spellStart"/>
      <w:r w:rsidRPr="00351BF1">
        <w:rPr>
          <w:rFonts w:ascii="Arial" w:eastAsia="Times New Roman" w:hAnsi="Arial" w:cs="Arial"/>
          <w:b/>
          <w:bCs/>
          <w:color w:val="555555"/>
          <w:sz w:val="21"/>
          <w:szCs w:val="21"/>
        </w:rPr>
        <w:t>systemctl</w:t>
      </w:r>
      <w:proofErr w:type="spellEnd"/>
      <w:r w:rsidRPr="00351BF1">
        <w:rPr>
          <w:rFonts w:ascii="Arial" w:eastAsia="Times New Roman" w:hAnsi="Arial" w:cs="Arial"/>
          <w:b/>
          <w:bCs/>
          <w:color w:val="555555"/>
          <w:sz w:val="21"/>
          <w:szCs w:val="21"/>
        </w:rPr>
        <w:t xml:space="preserve"> status </w:t>
      </w:r>
      <w:proofErr w:type="spellStart"/>
      <w:proofErr w:type="gramStart"/>
      <w:r w:rsidRPr="00351BF1">
        <w:rPr>
          <w:rFonts w:ascii="Arial" w:eastAsia="Times New Roman" w:hAnsi="Arial" w:cs="Arial"/>
          <w:b/>
          <w:bCs/>
          <w:color w:val="555555"/>
          <w:sz w:val="21"/>
          <w:szCs w:val="21"/>
        </w:rPr>
        <w:t>nfs.service</w:t>
      </w:r>
      <w:proofErr w:type="spellEnd"/>
      <w:proofErr w:type="gramEnd"/>
      <w:r w:rsidRPr="00351BF1">
        <w:rPr>
          <w:rFonts w:ascii="Arial" w:eastAsia="Times New Roman" w:hAnsi="Arial" w:cs="Arial"/>
          <w:color w:val="555555"/>
          <w:sz w:val="21"/>
          <w:szCs w:val="21"/>
        </w:rPr>
        <w:t xml:space="preserve"> command instead of </w:t>
      </w:r>
      <w:proofErr w:type="spellStart"/>
      <w:r w:rsidRPr="00351BF1">
        <w:rPr>
          <w:rFonts w:ascii="Arial" w:eastAsia="Times New Roman" w:hAnsi="Arial" w:cs="Arial"/>
          <w:b/>
          <w:bCs/>
          <w:color w:val="555555"/>
          <w:sz w:val="21"/>
          <w:szCs w:val="21"/>
        </w:rPr>
        <w:t>systemctl</w:t>
      </w:r>
      <w:proofErr w:type="spellEnd"/>
      <w:r w:rsidRPr="00351BF1">
        <w:rPr>
          <w:rFonts w:ascii="Arial" w:eastAsia="Times New Roman" w:hAnsi="Arial" w:cs="Arial"/>
          <w:b/>
          <w:bCs/>
          <w:color w:val="555555"/>
          <w:sz w:val="21"/>
          <w:szCs w:val="21"/>
        </w:rPr>
        <w:t xml:space="preserve"> status </w:t>
      </w:r>
      <w:proofErr w:type="spellStart"/>
      <w:r w:rsidRPr="00351BF1">
        <w:rPr>
          <w:rFonts w:ascii="Arial" w:eastAsia="Times New Roman" w:hAnsi="Arial" w:cs="Arial"/>
          <w:b/>
          <w:bCs/>
          <w:color w:val="555555"/>
          <w:sz w:val="21"/>
          <w:szCs w:val="21"/>
        </w:rPr>
        <w:t>nfs-server.service</w:t>
      </w:r>
      <w:proofErr w:type="spellEnd"/>
      <w:r w:rsidRPr="00351BF1">
        <w:rPr>
          <w:rFonts w:ascii="Arial" w:eastAsia="Times New Roman" w:hAnsi="Arial" w:cs="Arial"/>
          <w:color w:val="555555"/>
          <w:sz w:val="21"/>
          <w:szCs w:val="21"/>
        </w:rPr>
        <w:t>.</w:t>
      </w:r>
      <w:r w:rsidRPr="00351BF1">
        <w:rPr>
          <w:rFonts w:ascii="Arial" w:eastAsia="Times New Roman" w:hAnsi="Arial" w:cs="Arial"/>
          <w:color w:val="555555"/>
          <w:sz w:val="21"/>
          <w:szCs w:val="21"/>
        </w:rPr>
        <w:br/>
        <w:t xml:space="preserve">Previously, running the </w:t>
      </w:r>
      <w:proofErr w:type="spellStart"/>
      <w:r w:rsidRPr="00351BF1">
        <w:rPr>
          <w:rFonts w:ascii="Arial" w:eastAsia="Times New Roman" w:hAnsi="Arial" w:cs="Arial"/>
          <w:b/>
          <w:bCs/>
          <w:color w:val="555555"/>
          <w:sz w:val="21"/>
          <w:szCs w:val="21"/>
        </w:rPr>
        <w:t>systemctl</w:t>
      </w:r>
      <w:proofErr w:type="spellEnd"/>
      <w:r w:rsidRPr="00351BF1">
        <w:rPr>
          <w:rFonts w:ascii="Arial" w:eastAsia="Times New Roman" w:hAnsi="Arial" w:cs="Arial"/>
          <w:b/>
          <w:bCs/>
          <w:color w:val="555555"/>
          <w:sz w:val="21"/>
          <w:szCs w:val="21"/>
        </w:rPr>
        <w:t xml:space="preserve"> enable</w:t>
      </w:r>
      <w:r w:rsidRPr="00351BF1">
        <w:rPr>
          <w:rFonts w:ascii="Arial" w:eastAsia="Times New Roman" w:hAnsi="Arial" w:cs="Arial"/>
          <w:color w:val="555555"/>
          <w:sz w:val="21"/>
          <w:szCs w:val="21"/>
        </w:rPr>
        <w:t xml:space="preserve"> command using an alias instead of the real service name failed with an error.</w:t>
      </w:r>
    </w:p>
    <w:p w:rsidR="00351BF1" w:rsidRPr="00351BF1" w:rsidRDefault="00351BF1" w:rsidP="00351BF1">
      <w:pPr>
        <w:shd w:val="clear" w:color="auto" w:fill="FFFFFF"/>
        <w:spacing w:before="384" w:after="384" w:line="360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351BF1">
        <w:rPr>
          <w:rFonts w:ascii="Arial" w:eastAsia="Times New Roman" w:hAnsi="Arial" w:cs="Arial"/>
          <w:color w:val="555555"/>
          <w:sz w:val="21"/>
          <w:szCs w:val="21"/>
        </w:rPr>
        <w:t>Mount the remote directory:</w:t>
      </w:r>
    </w:p>
    <w:p w:rsidR="00351BF1" w:rsidRPr="00351BF1" w:rsidRDefault="00351BF1" w:rsidP="00351BF1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351BF1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# </w:t>
      </w:r>
      <w:r w:rsidRPr="00351BF1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mount -t nfs4 -o sec=krb5 nfsserver.example.com:/home/tools /</w:t>
      </w:r>
      <w:proofErr w:type="spellStart"/>
      <w:r w:rsidRPr="00351BF1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mnt</w:t>
      </w:r>
      <w:proofErr w:type="spellEnd"/>
    </w:p>
    <w:p w:rsidR="00351BF1" w:rsidRPr="00351BF1" w:rsidRDefault="00351BF1" w:rsidP="00351BF1">
      <w:pPr>
        <w:shd w:val="clear" w:color="auto" w:fill="FFFFFF"/>
        <w:spacing w:before="384" w:after="384" w:line="360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351BF1">
        <w:rPr>
          <w:rFonts w:ascii="Arial" w:eastAsia="Times New Roman" w:hAnsi="Arial" w:cs="Arial"/>
          <w:color w:val="555555"/>
          <w:sz w:val="21"/>
          <w:szCs w:val="21"/>
        </w:rPr>
        <w:t xml:space="preserve">Note1: If you get the error message </w:t>
      </w:r>
      <w:r w:rsidRPr="00351BF1">
        <w:rPr>
          <w:rFonts w:ascii="Arial" w:eastAsia="Times New Roman" w:hAnsi="Arial" w:cs="Arial"/>
          <w:b/>
          <w:bCs/>
          <w:color w:val="555555"/>
          <w:sz w:val="21"/>
          <w:szCs w:val="21"/>
        </w:rPr>
        <w:t>“mount.nfs4: an incorrect mount option was specified”</w:t>
      </w:r>
      <w:r w:rsidRPr="00351BF1">
        <w:rPr>
          <w:rFonts w:ascii="Arial" w:eastAsia="Times New Roman" w:hAnsi="Arial" w:cs="Arial"/>
          <w:color w:val="555555"/>
          <w:sz w:val="21"/>
          <w:szCs w:val="21"/>
        </w:rPr>
        <w:t>, check that you started the correct daemons.</w:t>
      </w:r>
      <w:r w:rsidRPr="00351BF1">
        <w:rPr>
          <w:rFonts w:ascii="Arial" w:eastAsia="Times New Roman" w:hAnsi="Arial" w:cs="Arial"/>
          <w:color w:val="555555"/>
          <w:sz w:val="21"/>
          <w:szCs w:val="21"/>
        </w:rPr>
        <w:br/>
        <w:t xml:space="preserve">Note2: It is not necessary to specify the </w:t>
      </w:r>
      <w:proofErr w:type="spellStart"/>
      <w:r w:rsidRPr="00351BF1">
        <w:rPr>
          <w:rFonts w:ascii="Arial" w:eastAsia="Times New Roman" w:hAnsi="Arial" w:cs="Arial"/>
          <w:b/>
          <w:bCs/>
          <w:color w:val="555555"/>
          <w:sz w:val="21"/>
          <w:szCs w:val="21"/>
        </w:rPr>
        <w:t>rw</w:t>
      </w:r>
      <w:proofErr w:type="spellEnd"/>
      <w:r w:rsidRPr="00351BF1">
        <w:rPr>
          <w:rFonts w:ascii="Arial" w:eastAsia="Times New Roman" w:hAnsi="Arial" w:cs="Arial"/>
          <w:color w:val="555555"/>
          <w:sz w:val="21"/>
          <w:szCs w:val="21"/>
        </w:rPr>
        <w:t xml:space="preserve"> option, it is done by default.</w:t>
      </w:r>
      <w:r w:rsidRPr="00351BF1">
        <w:rPr>
          <w:rFonts w:ascii="Arial" w:eastAsia="Times New Roman" w:hAnsi="Arial" w:cs="Arial"/>
          <w:color w:val="555555"/>
          <w:sz w:val="21"/>
          <w:szCs w:val="21"/>
        </w:rPr>
        <w:br/>
        <w:t xml:space="preserve">Note3: You can test what shares are exported by the </w:t>
      </w:r>
      <w:r w:rsidRPr="00351BF1">
        <w:rPr>
          <w:rFonts w:ascii="Arial" w:eastAsia="Times New Roman" w:hAnsi="Arial" w:cs="Arial"/>
          <w:b/>
          <w:bCs/>
          <w:color w:val="555555"/>
          <w:sz w:val="21"/>
          <w:szCs w:val="21"/>
        </w:rPr>
        <w:t>NFS</w:t>
      </w:r>
      <w:r w:rsidRPr="00351BF1">
        <w:rPr>
          <w:rFonts w:ascii="Arial" w:eastAsia="Times New Roman" w:hAnsi="Arial" w:cs="Arial"/>
          <w:color w:val="555555"/>
          <w:sz w:val="21"/>
          <w:szCs w:val="21"/>
        </w:rPr>
        <w:t xml:space="preserve"> server with the command </w:t>
      </w:r>
      <w:proofErr w:type="spellStart"/>
      <w:r w:rsidRPr="00351BF1">
        <w:rPr>
          <w:rFonts w:ascii="Arial" w:eastAsia="Times New Roman" w:hAnsi="Arial" w:cs="Arial"/>
          <w:b/>
          <w:bCs/>
          <w:color w:val="555555"/>
          <w:sz w:val="21"/>
          <w:szCs w:val="21"/>
        </w:rPr>
        <w:t>showmount</w:t>
      </w:r>
      <w:proofErr w:type="spellEnd"/>
      <w:r w:rsidRPr="00351BF1">
        <w:rPr>
          <w:rFonts w:ascii="Arial" w:eastAsia="Times New Roman" w:hAnsi="Arial" w:cs="Arial"/>
          <w:b/>
          <w:bCs/>
          <w:color w:val="555555"/>
          <w:sz w:val="21"/>
          <w:szCs w:val="21"/>
        </w:rPr>
        <w:t xml:space="preserve"> -e </w:t>
      </w:r>
      <w:r w:rsidRPr="00351BF1">
        <w:rPr>
          <w:rFonts w:ascii="Arial" w:eastAsia="Times New Roman" w:hAnsi="Arial" w:cs="Arial"/>
          <w:b/>
          <w:bCs/>
          <w:color w:val="555555"/>
          <w:sz w:val="21"/>
          <w:szCs w:val="21"/>
        </w:rPr>
        <w:lastRenderedPageBreak/>
        <w:t>nfsserver.example.com</w:t>
      </w:r>
      <w:r w:rsidRPr="00351BF1">
        <w:rPr>
          <w:rFonts w:ascii="Arial" w:eastAsia="Times New Roman" w:hAnsi="Arial" w:cs="Arial"/>
          <w:color w:val="555555"/>
          <w:sz w:val="21"/>
          <w:szCs w:val="21"/>
        </w:rPr>
        <w:t xml:space="preserve"> but you first need to stop </w:t>
      </w:r>
      <w:proofErr w:type="spellStart"/>
      <w:r w:rsidRPr="00351BF1">
        <w:rPr>
          <w:rFonts w:ascii="Arial" w:eastAsia="Times New Roman" w:hAnsi="Arial" w:cs="Arial"/>
          <w:b/>
          <w:bCs/>
          <w:color w:val="555555"/>
          <w:sz w:val="21"/>
          <w:szCs w:val="21"/>
        </w:rPr>
        <w:t>Firewalld</w:t>
      </w:r>
      <w:proofErr w:type="spellEnd"/>
      <w:r w:rsidRPr="00351BF1">
        <w:rPr>
          <w:rFonts w:ascii="Arial" w:eastAsia="Times New Roman" w:hAnsi="Arial" w:cs="Arial"/>
          <w:color w:val="555555"/>
          <w:sz w:val="21"/>
          <w:szCs w:val="21"/>
        </w:rPr>
        <w:t xml:space="preserve"> on the </w:t>
      </w:r>
      <w:r w:rsidRPr="00351BF1">
        <w:rPr>
          <w:rFonts w:ascii="Arial" w:eastAsia="Times New Roman" w:hAnsi="Arial" w:cs="Arial"/>
          <w:b/>
          <w:bCs/>
          <w:color w:val="555555"/>
          <w:sz w:val="21"/>
          <w:szCs w:val="21"/>
        </w:rPr>
        <w:t>NFS</w:t>
      </w:r>
      <w:r w:rsidRPr="00351BF1">
        <w:rPr>
          <w:rFonts w:ascii="Arial" w:eastAsia="Times New Roman" w:hAnsi="Arial" w:cs="Arial"/>
          <w:color w:val="555555"/>
          <w:sz w:val="21"/>
          <w:szCs w:val="21"/>
        </w:rPr>
        <w:t xml:space="preserve"> server (or open the </w:t>
      </w:r>
      <w:r w:rsidRPr="00351BF1">
        <w:rPr>
          <w:rFonts w:ascii="Arial" w:eastAsia="Times New Roman" w:hAnsi="Arial" w:cs="Arial"/>
          <w:b/>
          <w:bCs/>
          <w:color w:val="555555"/>
          <w:sz w:val="21"/>
          <w:szCs w:val="21"/>
        </w:rPr>
        <w:t xml:space="preserve">111 </w:t>
      </w:r>
      <w:proofErr w:type="spellStart"/>
      <w:r w:rsidRPr="00351BF1">
        <w:rPr>
          <w:rFonts w:ascii="Arial" w:eastAsia="Times New Roman" w:hAnsi="Arial" w:cs="Arial"/>
          <w:b/>
          <w:bCs/>
          <w:color w:val="555555"/>
          <w:sz w:val="21"/>
          <w:szCs w:val="21"/>
        </w:rPr>
        <w:t>udp</w:t>
      </w:r>
      <w:proofErr w:type="spellEnd"/>
      <w:r w:rsidRPr="00351BF1">
        <w:rPr>
          <w:rFonts w:ascii="Arial" w:eastAsia="Times New Roman" w:hAnsi="Arial" w:cs="Arial"/>
          <w:color w:val="555555"/>
          <w:sz w:val="21"/>
          <w:szCs w:val="21"/>
        </w:rPr>
        <w:t xml:space="preserve"> and </w:t>
      </w:r>
      <w:r w:rsidRPr="00351BF1">
        <w:rPr>
          <w:rFonts w:ascii="Arial" w:eastAsia="Times New Roman" w:hAnsi="Arial" w:cs="Arial"/>
          <w:b/>
          <w:bCs/>
          <w:color w:val="555555"/>
          <w:sz w:val="21"/>
          <w:szCs w:val="21"/>
        </w:rPr>
        <w:t xml:space="preserve">20048 </w:t>
      </w:r>
      <w:proofErr w:type="spellStart"/>
      <w:r w:rsidRPr="00351BF1">
        <w:rPr>
          <w:rFonts w:ascii="Arial" w:eastAsia="Times New Roman" w:hAnsi="Arial" w:cs="Arial"/>
          <w:b/>
          <w:bCs/>
          <w:color w:val="555555"/>
          <w:sz w:val="21"/>
          <w:szCs w:val="21"/>
        </w:rPr>
        <w:t>tcp</w:t>
      </w:r>
      <w:proofErr w:type="spellEnd"/>
      <w:r w:rsidRPr="00351BF1">
        <w:rPr>
          <w:rFonts w:ascii="Arial" w:eastAsia="Times New Roman" w:hAnsi="Arial" w:cs="Arial"/>
          <w:color w:val="555555"/>
          <w:sz w:val="21"/>
          <w:szCs w:val="21"/>
        </w:rPr>
        <w:t xml:space="preserve"> ports on the </w:t>
      </w:r>
      <w:r w:rsidRPr="00351BF1">
        <w:rPr>
          <w:rFonts w:ascii="Arial" w:eastAsia="Times New Roman" w:hAnsi="Arial" w:cs="Arial"/>
          <w:b/>
          <w:bCs/>
          <w:color w:val="555555"/>
          <w:sz w:val="21"/>
          <w:szCs w:val="21"/>
        </w:rPr>
        <w:t>NFS</w:t>
      </w:r>
      <w:r w:rsidRPr="00351BF1">
        <w:rPr>
          <w:rFonts w:ascii="Arial" w:eastAsia="Times New Roman" w:hAnsi="Arial" w:cs="Arial"/>
          <w:color w:val="555555"/>
          <w:sz w:val="21"/>
          <w:szCs w:val="21"/>
        </w:rPr>
        <w:t xml:space="preserve"> server).</w:t>
      </w:r>
      <w:r w:rsidRPr="00351BF1">
        <w:rPr>
          <w:rFonts w:ascii="Arial" w:eastAsia="Times New Roman" w:hAnsi="Arial" w:cs="Arial"/>
          <w:color w:val="555555"/>
          <w:sz w:val="21"/>
          <w:szCs w:val="21"/>
        </w:rPr>
        <w:br/>
        <w:t xml:space="preserve">note4: If you don’t specify the </w:t>
      </w:r>
      <w:r w:rsidRPr="00351BF1">
        <w:rPr>
          <w:rFonts w:ascii="Arial" w:eastAsia="Times New Roman" w:hAnsi="Arial" w:cs="Arial"/>
          <w:b/>
          <w:bCs/>
          <w:color w:val="555555"/>
          <w:sz w:val="21"/>
          <w:szCs w:val="21"/>
        </w:rPr>
        <w:t>sec</w:t>
      </w:r>
      <w:r w:rsidRPr="00351BF1">
        <w:rPr>
          <w:rFonts w:ascii="Arial" w:eastAsia="Times New Roman" w:hAnsi="Arial" w:cs="Arial"/>
          <w:color w:val="555555"/>
          <w:sz w:val="21"/>
          <w:szCs w:val="21"/>
        </w:rPr>
        <w:t xml:space="preserve"> option, the security mechanism will be negotiated transparently with the remote server (see details </w:t>
      </w:r>
      <w:hyperlink r:id="rId11" w:history="1">
        <w:r w:rsidRPr="00351BF1">
          <w:rPr>
            <w:rFonts w:ascii="Arial" w:eastAsia="Times New Roman" w:hAnsi="Arial" w:cs="Arial"/>
            <w:color w:val="0066CC"/>
            <w:sz w:val="21"/>
            <w:szCs w:val="21"/>
          </w:rPr>
          <w:t>here</w:t>
        </w:r>
      </w:hyperlink>
      <w:r w:rsidRPr="00351BF1">
        <w:rPr>
          <w:rFonts w:ascii="Arial" w:eastAsia="Times New Roman" w:hAnsi="Arial" w:cs="Arial"/>
          <w:color w:val="555555"/>
          <w:sz w:val="21"/>
          <w:szCs w:val="21"/>
        </w:rPr>
        <w:t>).</w:t>
      </w:r>
    </w:p>
    <w:p w:rsidR="00351BF1" w:rsidRPr="00351BF1" w:rsidRDefault="00351BF1" w:rsidP="00351BF1">
      <w:pPr>
        <w:shd w:val="clear" w:color="auto" w:fill="FFFFFF"/>
        <w:spacing w:before="384" w:after="384" w:line="360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351BF1">
        <w:rPr>
          <w:rFonts w:ascii="Arial" w:eastAsia="Times New Roman" w:hAnsi="Arial" w:cs="Arial"/>
          <w:color w:val="555555"/>
          <w:sz w:val="21"/>
          <w:szCs w:val="21"/>
        </w:rPr>
        <w:t xml:space="preserve">To permanently set up the mount, paste the following line in the </w:t>
      </w:r>
      <w:r w:rsidRPr="00351BF1">
        <w:rPr>
          <w:rFonts w:ascii="Arial" w:eastAsia="Times New Roman" w:hAnsi="Arial" w:cs="Arial"/>
          <w:b/>
          <w:bCs/>
          <w:color w:val="555555"/>
          <w:sz w:val="21"/>
          <w:szCs w:val="21"/>
        </w:rPr>
        <w:t>/</w:t>
      </w:r>
      <w:proofErr w:type="spellStart"/>
      <w:r w:rsidRPr="00351BF1">
        <w:rPr>
          <w:rFonts w:ascii="Arial" w:eastAsia="Times New Roman" w:hAnsi="Arial" w:cs="Arial"/>
          <w:b/>
          <w:bCs/>
          <w:color w:val="555555"/>
          <w:sz w:val="21"/>
          <w:szCs w:val="21"/>
        </w:rPr>
        <w:t>etc</w:t>
      </w:r>
      <w:proofErr w:type="spellEnd"/>
      <w:r w:rsidRPr="00351BF1">
        <w:rPr>
          <w:rFonts w:ascii="Arial" w:eastAsia="Times New Roman" w:hAnsi="Arial" w:cs="Arial"/>
          <w:b/>
          <w:bCs/>
          <w:color w:val="555555"/>
          <w:sz w:val="21"/>
          <w:szCs w:val="21"/>
        </w:rPr>
        <w:t>/</w:t>
      </w:r>
      <w:proofErr w:type="spellStart"/>
      <w:r w:rsidRPr="00351BF1">
        <w:rPr>
          <w:rFonts w:ascii="Arial" w:eastAsia="Times New Roman" w:hAnsi="Arial" w:cs="Arial"/>
          <w:b/>
          <w:bCs/>
          <w:color w:val="555555"/>
          <w:sz w:val="21"/>
          <w:szCs w:val="21"/>
        </w:rPr>
        <w:t>fstab</w:t>
      </w:r>
      <w:proofErr w:type="spellEnd"/>
      <w:r w:rsidRPr="00351BF1">
        <w:rPr>
          <w:rFonts w:ascii="Arial" w:eastAsia="Times New Roman" w:hAnsi="Arial" w:cs="Arial"/>
          <w:color w:val="555555"/>
          <w:sz w:val="21"/>
          <w:szCs w:val="21"/>
        </w:rPr>
        <w:t xml:space="preserve"> file:</w:t>
      </w:r>
    </w:p>
    <w:p w:rsidR="00351BF1" w:rsidRPr="00351BF1" w:rsidRDefault="00351BF1" w:rsidP="00351BF1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351BF1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nfsserver.example.com:/home/tools /</w:t>
      </w:r>
      <w:proofErr w:type="spellStart"/>
      <w:r w:rsidRPr="00351BF1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mnt</w:t>
      </w:r>
      <w:proofErr w:type="spellEnd"/>
      <w:r w:rsidRPr="00351BF1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 xml:space="preserve"> nfs4 sec=krb5</w:t>
      </w:r>
    </w:p>
    <w:p w:rsidR="00351BF1" w:rsidRPr="00351BF1" w:rsidRDefault="00351BF1" w:rsidP="00351BF1">
      <w:pPr>
        <w:shd w:val="clear" w:color="auto" w:fill="FFFFFF"/>
        <w:spacing w:before="384" w:after="384" w:line="360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351BF1">
        <w:rPr>
          <w:rFonts w:ascii="Arial" w:eastAsia="Times New Roman" w:hAnsi="Arial" w:cs="Arial"/>
          <w:color w:val="555555"/>
          <w:sz w:val="21"/>
          <w:szCs w:val="21"/>
        </w:rPr>
        <w:t xml:space="preserve">Switch to the </w:t>
      </w:r>
      <w:r w:rsidRPr="00351BF1">
        <w:rPr>
          <w:rFonts w:ascii="Arial" w:eastAsia="Times New Roman" w:hAnsi="Arial" w:cs="Arial"/>
          <w:b/>
          <w:bCs/>
          <w:color w:val="555555"/>
          <w:sz w:val="21"/>
          <w:szCs w:val="21"/>
        </w:rPr>
        <w:t>user01</w:t>
      </w:r>
      <w:r w:rsidRPr="00351BF1">
        <w:rPr>
          <w:rFonts w:ascii="Arial" w:eastAsia="Times New Roman" w:hAnsi="Arial" w:cs="Arial"/>
          <w:color w:val="555555"/>
          <w:sz w:val="21"/>
          <w:szCs w:val="21"/>
        </w:rPr>
        <w:t xml:space="preserve"> user:</w:t>
      </w:r>
    </w:p>
    <w:p w:rsidR="00351BF1" w:rsidRPr="00351BF1" w:rsidRDefault="00351BF1" w:rsidP="00351BF1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351BF1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# </w:t>
      </w:r>
      <w:proofErr w:type="spellStart"/>
      <w:r w:rsidRPr="00351BF1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su</w:t>
      </w:r>
      <w:proofErr w:type="spellEnd"/>
      <w:r w:rsidRPr="00351BF1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 xml:space="preserve"> - user01</w:t>
      </w:r>
    </w:p>
    <w:p w:rsidR="00351BF1" w:rsidRPr="00351BF1" w:rsidRDefault="00351BF1" w:rsidP="00351BF1">
      <w:pPr>
        <w:shd w:val="clear" w:color="auto" w:fill="FFFFFF"/>
        <w:spacing w:before="384" w:after="384" w:line="360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351BF1">
        <w:rPr>
          <w:rFonts w:ascii="Arial" w:eastAsia="Times New Roman" w:hAnsi="Arial" w:cs="Arial"/>
          <w:color w:val="555555"/>
          <w:sz w:val="21"/>
          <w:szCs w:val="21"/>
        </w:rPr>
        <w:t xml:space="preserve">Create a </w:t>
      </w:r>
      <w:r w:rsidRPr="00351BF1">
        <w:rPr>
          <w:rFonts w:ascii="Arial" w:eastAsia="Times New Roman" w:hAnsi="Arial" w:cs="Arial"/>
          <w:b/>
          <w:bCs/>
          <w:color w:val="555555"/>
          <w:sz w:val="21"/>
          <w:szCs w:val="21"/>
        </w:rPr>
        <w:t>Kerberos</w:t>
      </w:r>
      <w:r w:rsidRPr="00351BF1">
        <w:rPr>
          <w:rFonts w:ascii="Arial" w:eastAsia="Times New Roman" w:hAnsi="Arial" w:cs="Arial"/>
          <w:color w:val="555555"/>
          <w:sz w:val="21"/>
          <w:szCs w:val="21"/>
        </w:rPr>
        <w:t xml:space="preserve"> ticket:</w:t>
      </w:r>
    </w:p>
    <w:p w:rsidR="00351BF1" w:rsidRPr="00351BF1" w:rsidRDefault="00351BF1" w:rsidP="00351BF1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351BF1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$ </w:t>
      </w:r>
      <w:r w:rsidRPr="00351BF1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kinit</w:t>
      </w:r>
    </w:p>
    <w:p w:rsidR="00351BF1" w:rsidRPr="00351BF1" w:rsidRDefault="00351BF1" w:rsidP="00351BF1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351BF1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Password for user01@EXAMPLE.COM: </w:t>
      </w:r>
      <w:del w:id="3" w:author="Unknown">
        <w:r w:rsidRPr="00351BF1">
          <w:rPr>
            <w:rFonts w:ascii="Courier New" w:eastAsia="Times New Roman" w:hAnsi="Courier New" w:cs="Courier New"/>
            <w:b/>
            <w:bCs/>
            <w:strike/>
            <w:color w:val="555555"/>
            <w:sz w:val="20"/>
            <w:szCs w:val="20"/>
          </w:rPr>
          <w:delText>user01</w:delText>
        </w:r>
      </w:del>
    </w:p>
    <w:p w:rsidR="00351BF1" w:rsidRPr="00351BF1" w:rsidRDefault="00351BF1" w:rsidP="00351BF1">
      <w:pPr>
        <w:shd w:val="clear" w:color="auto" w:fill="FFFFFF"/>
        <w:spacing w:before="384" w:after="384" w:line="360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351BF1">
        <w:rPr>
          <w:rFonts w:ascii="Arial" w:eastAsia="Times New Roman" w:hAnsi="Arial" w:cs="Arial"/>
          <w:color w:val="555555"/>
          <w:sz w:val="21"/>
          <w:szCs w:val="21"/>
        </w:rPr>
        <w:t xml:space="preserve">Create a file called </w:t>
      </w:r>
      <w:proofErr w:type="spellStart"/>
      <w:r w:rsidRPr="00351BF1">
        <w:rPr>
          <w:rFonts w:ascii="Arial" w:eastAsia="Times New Roman" w:hAnsi="Arial" w:cs="Arial"/>
          <w:b/>
          <w:bCs/>
          <w:color w:val="555555"/>
          <w:sz w:val="21"/>
          <w:szCs w:val="21"/>
        </w:rPr>
        <w:t>testFile</w:t>
      </w:r>
      <w:proofErr w:type="spellEnd"/>
      <w:r w:rsidRPr="00351BF1">
        <w:rPr>
          <w:rFonts w:ascii="Arial" w:eastAsia="Times New Roman" w:hAnsi="Arial" w:cs="Arial"/>
          <w:color w:val="555555"/>
          <w:sz w:val="21"/>
          <w:szCs w:val="21"/>
        </w:rPr>
        <w:t>:</w:t>
      </w:r>
    </w:p>
    <w:p w:rsidR="00351BF1" w:rsidRPr="00351BF1" w:rsidRDefault="00351BF1" w:rsidP="00351BF1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351BF1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$ </w:t>
      </w:r>
      <w:r w:rsidRPr="00351BF1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cd /</w:t>
      </w:r>
      <w:proofErr w:type="spellStart"/>
      <w:r w:rsidRPr="00351BF1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mnt</w:t>
      </w:r>
      <w:proofErr w:type="spellEnd"/>
    </w:p>
    <w:p w:rsidR="00351BF1" w:rsidRPr="00351BF1" w:rsidRDefault="00351BF1" w:rsidP="00351BF1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351BF1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$ </w:t>
      </w:r>
      <w:r w:rsidRPr="00351BF1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echo "This is a test." &gt;</w:t>
      </w:r>
      <w:proofErr w:type="spellStart"/>
      <w:r w:rsidRPr="00351BF1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testFile</w:t>
      </w:r>
      <w:proofErr w:type="spellEnd"/>
    </w:p>
    <w:p w:rsidR="00351BF1" w:rsidRPr="00351BF1" w:rsidRDefault="00351BF1" w:rsidP="00351BF1">
      <w:pPr>
        <w:shd w:val="clear" w:color="auto" w:fill="FFFFFF"/>
        <w:spacing w:before="384" w:after="384" w:line="360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351BF1">
        <w:rPr>
          <w:rFonts w:ascii="Arial" w:eastAsia="Times New Roman" w:hAnsi="Arial" w:cs="Arial"/>
          <w:color w:val="555555"/>
          <w:sz w:val="21"/>
          <w:szCs w:val="21"/>
        </w:rPr>
        <w:t>Check the result:</w:t>
      </w:r>
    </w:p>
    <w:p w:rsidR="00351BF1" w:rsidRPr="00351BF1" w:rsidRDefault="00351BF1" w:rsidP="00351BF1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351BF1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$ </w:t>
      </w:r>
      <w:r w:rsidRPr="00351BF1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ls -l</w:t>
      </w:r>
    </w:p>
    <w:p w:rsidR="00351BF1" w:rsidRPr="00351BF1" w:rsidRDefault="00351BF1" w:rsidP="00351BF1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351BF1">
        <w:rPr>
          <w:rFonts w:ascii="Courier New" w:eastAsia="Times New Roman" w:hAnsi="Courier New" w:cs="Courier New"/>
          <w:color w:val="555555"/>
          <w:sz w:val="20"/>
          <w:szCs w:val="20"/>
        </w:rPr>
        <w:t>total 8</w:t>
      </w:r>
    </w:p>
    <w:p w:rsidR="00351BF1" w:rsidRPr="00351BF1" w:rsidRDefault="00351BF1" w:rsidP="00351BF1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351BF1">
        <w:rPr>
          <w:rFonts w:ascii="Courier New" w:eastAsia="Times New Roman" w:hAnsi="Courier New" w:cs="Courier New"/>
          <w:color w:val="555555"/>
          <w:sz w:val="20"/>
          <w:szCs w:val="20"/>
        </w:rPr>
        <w:t>-</w:t>
      </w:r>
      <w:proofErr w:type="spellStart"/>
      <w:r w:rsidRPr="00351BF1">
        <w:rPr>
          <w:rFonts w:ascii="Courier New" w:eastAsia="Times New Roman" w:hAnsi="Courier New" w:cs="Courier New"/>
          <w:color w:val="555555"/>
          <w:sz w:val="20"/>
          <w:szCs w:val="20"/>
        </w:rPr>
        <w:t>rw</w:t>
      </w:r>
      <w:proofErr w:type="spellEnd"/>
      <w:r w:rsidRPr="00351BF1">
        <w:rPr>
          <w:rFonts w:ascii="Courier New" w:eastAsia="Times New Roman" w:hAnsi="Courier New" w:cs="Courier New"/>
          <w:color w:val="555555"/>
          <w:sz w:val="20"/>
          <w:szCs w:val="20"/>
        </w:rPr>
        <w:t>-</w:t>
      </w:r>
      <w:proofErr w:type="spellStart"/>
      <w:r w:rsidRPr="00351BF1">
        <w:rPr>
          <w:rFonts w:ascii="Courier New" w:eastAsia="Times New Roman" w:hAnsi="Courier New" w:cs="Courier New"/>
          <w:color w:val="555555"/>
          <w:sz w:val="20"/>
          <w:szCs w:val="20"/>
        </w:rPr>
        <w:t>rw</w:t>
      </w:r>
      <w:proofErr w:type="spellEnd"/>
      <w:r w:rsidRPr="00351BF1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-r--. 1 user01 </w:t>
      </w:r>
      <w:proofErr w:type="spellStart"/>
      <w:r w:rsidRPr="00351BF1">
        <w:rPr>
          <w:rFonts w:ascii="Courier New" w:eastAsia="Times New Roman" w:hAnsi="Courier New" w:cs="Courier New"/>
          <w:color w:val="555555"/>
          <w:sz w:val="20"/>
          <w:szCs w:val="20"/>
        </w:rPr>
        <w:t>user01</w:t>
      </w:r>
      <w:proofErr w:type="spellEnd"/>
      <w:r w:rsidRPr="00351BF1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16 </w:t>
      </w:r>
      <w:proofErr w:type="gramStart"/>
      <w:r w:rsidRPr="00351BF1">
        <w:rPr>
          <w:rFonts w:ascii="Courier New" w:eastAsia="Times New Roman" w:hAnsi="Courier New" w:cs="Courier New"/>
          <w:color w:val="555555"/>
          <w:sz w:val="20"/>
          <w:szCs w:val="20"/>
        </w:rPr>
        <w:t>Sep  7</w:t>
      </w:r>
      <w:proofErr w:type="gramEnd"/>
      <w:r w:rsidRPr="00351BF1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16:42 </w:t>
      </w:r>
      <w:proofErr w:type="spellStart"/>
      <w:r w:rsidRPr="00351BF1">
        <w:rPr>
          <w:rFonts w:ascii="Courier New" w:eastAsia="Times New Roman" w:hAnsi="Courier New" w:cs="Courier New"/>
          <w:color w:val="555555"/>
          <w:sz w:val="20"/>
          <w:szCs w:val="20"/>
        </w:rPr>
        <w:t>testFile</w:t>
      </w:r>
      <w:proofErr w:type="spellEnd"/>
    </w:p>
    <w:p w:rsidR="00B92288" w:rsidRDefault="00B92288"/>
    <w:sectPr w:rsidR="00B922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BF1"/>
    <w:rsid w:val="00351BF1"/>
    <w:rsid w:val="00B92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3B04F7"/>
  <w15:chartTrackingRefBased/>
  <w15:docId w15:val="{F0CDB04A-8E13-4429-883A-1A73E0B26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51BF1"/>
    <w:pPr>
      <w:spacing w:before="120" w:after="120" w:line="240" w:lineRule="atLeast"/>
      <w:outlineLvl w:val="0"/>
    </w:pPr>
    <w:rPr>
      <w:rFonts w:ascii="Times New Roman" w:eastAsia="Times New Roman" w:hAnsi="Times New Roman" w:cs="Times New Roman"/>
      <w:b/>
      <w:bCs/>
      <w:kern w:val="36"/>
      <w:sz w:val="63"/>
      <w:szCs w:val="63"/>
    </w:rPr>
  </w:style>
  <w:style w:type="paragraph" w:styleId="Heading2">
    <w:name w:val="heading 2"/>
    <w:basedOn w:val="Normal"/>
    <w:link w:val="Heading2Char"/>
    <w:uiPriority w:val="9"/>
    <w:qFormat/>
    <w:rsid w:val="00351BF1"/>
    <w:pPr>
      <w:spacing w:before="180" w:after="180" w:line="240" w:lineRule="atLeast"/>
      <w:outlineLvl w:val="1"/>
    </w:pPr>
    <w:rPr>
      <w:rFonts w:ascii="Times New Roman" w:eastAsia="Times New Roman" w:hAnsi="Times New Roman" w:cs="Times New Roman"/>
      <w:b/>
      <w:bCs/>
      <w:sz w:val="54"/>
      <w:szCs w:val="5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1BF1"/>
    <w:rPr>
      <w:rFonts w:ascii="Times New Roman" w:eastAsia="Times New Roman" w:hAnsi="Times New Roman" w:cs="Times New Roman"/>
      <w:b/>
      <w:bCs/>
      <w:kern w:val="36"/>
      <w:sz w:val="63"/>
      <w:szCs w:val="63"/>
    </w:rPr>
  </w:style>
  <w:style w:type="character" w:customStyle="1" w:styleId="Heading2Char">
    <w:name w:val="Heading 2 Char"/>
    <w:basedOn w:val="DefaultParagraphFont"/>
    <w:link w:val="Heading2"/>
    <w:uiPriority w:val="9"/>
    <w:rsid w:val="00351BF1"/>
    <w:rPr>
      <w:rFonts w:ascii="Times New Roman" w:eastAsia="Times New Roman" w:hAnsi="Times New Roman" w:cs="Times New Roman"/>
      <w:b/>
      <w:bCs/>
      <w:sz w:val="54"/>
      <w:szCs w:val="54"/>
    </w:rPr>
  </w:style>
  <w:style w:type="character" w:styleId="Hyperlink">
    <w:name w:val="Hyperlink"/>
    <w:basedOn w:val="DefaultParagraphFont"/>
    <w:uiPriority w:val="99"/>
    <w:semiHidden/>
    <w:unhideWhenUsed/>
    <w:rsid w:val="00351BF1"/>
    <w:rPr>
      <w:b w:val="0"/>
      <w:bCs w:val="0"/>
      <w:strike w:val="0"/>
      <w:dstrike w:val="0"/>
      <w:color w:val="0066CC"/>
      <w:u w:val="none"/>
      <w:effect w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51BF1"/>
    <w:pPr>
      <w:pBdr>
        <w:top w:val="single" w:sz="6" w:space="5" w:color="AAAAAA"/>
        <w:left w:val="single" w:sz="6" w:space="8" w:color="AAAAAA"/>
        <w:bottom w:val="single" w:sz="6" w:space="5" w:color="CCCCCC"/>
        <w:right w:val="single" w:sz="6" w:space="8" w:color="AAAAAA"/>
      </w:pBdr>
      <w:shd w:val="clear" w:color="auto" w:fill="F4F4F4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textAlignment w:val="center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51BF1"/>
    <w:rPr>
      <w:rFonts w:ascii="Courier New" w:eastAsia="Times New Roman" w:hAnsi="Courier New" w:cs="Courier New"/>
      <w:sz w:val="20"/>
      <w:szCs w:val="20"/>
      <w:shd w:val="clear" w:color="auto" w:fill="F4F4F4"/>
    </w:rPr>
  </w:style>
  <w:style w:type="character" w:styleId="Strong">
    <w:name w:val="Strong"/>
    <w:basedOn w:val="DefaultParagraphFont"/>
    <w:uiPriority w:val="22"/>
    <w:qFormat/>
    <w:rsid w:val="00351BF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51BF1"/>
    <w:pPr>
      <w:spacing w:before="384" w:after="384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eta-prep">
    <w:name w:val="meta-prep"/>
    <w:basedOn w:val="DefaultParagraphFont"/>
    <w:rsid w:val="00351BF1"/>
  </w:style>
  <w:style w:type="character" w:customStyle="1" w:styleId="fn">
    <w:name w:val="fn"/>
    <w:basedOn w:val="DefaultParagraphFont"/>
    <w:rsid w:val="00351BF1"/>
  </w:style>
  <w:style w:type="character" w:customStyle="1" w:styleId="comments-link1">
    <w:name w:val="comments-link1"/>
    <w:basedOn w:val="DefaultParagraphFont"/>
    <w:rsid w:val="00351BF1"/>
    <w:rPr>
      <w:sz w:val="18"/>
      <w:szCs w:val="18"/>
    </w:rPr>
  </w:style>
  <w:style w:type="character" w:customStyle="1" w:styleId="mdash">
    <w:name w:val="mdash"/>
    <w:basedOn w:val="DefaultParagraphFont"/>
    <w:rsid w:val="00351BF1"/>
  </w:style>
  <w:style w:type="character" w:customStyle="1" w:styleId="fsb-title2">
    <w:name w:val="fsb-title2"/>
    <w:basedOn w:val="DefaultParagraphFont"/>
    <w:rsid w:val="00351BF1"/>
    <w:rPr>
      <w:rFonts w:ascii="Arial" w:hAnsi="Arial" w:cs="Arial" w:hint="default"/>
      <w:strike w:val="0"/>
      <w:dstrike w:val="0"/>
      <w:vanish w:val="0"/>
      <w:webHidden w:val="0"/>
      <w:color w:val="333333"/>
      <w:sz w:val="24"/>
      <w:szCs w:val="24"/>
      <w:u w:val="none"/>
      <w:effect w:val="none"/>
      <w:specVanish w:val="0"/>
    </w:rPr>
  </w:style>
  <w:style w:type="character" w:customStyle="1" w:styleId="fsb-service-title2">
    <w:name w:val="fsb-service-title2"/>
    <w:basedOn w:val="DefaultParagraphFont"/>
    <w:rsid w:val="00351BF1"/>
    <w:rPr>
      <w:vanish/>
      <w:webHidden w:val="0"/>
      <w:specVanish w:val="0"/>
    </w:rPr>
  </w:style>
  <w:style w:type="character" w:customStyle="1" w:styleId="fsb-count6">
    <w:name w:val="fsb-count6"/>
    <w:basedOn w:val="DefaultParagraphFont"/>
    <w:rsid w:val="00351B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4052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21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228292">
              <w:marLeft w:val="0"/>
              <w:marRight w:val="0"/>
              <w:marTop w:val="300"/>
              <w:marBottom w:val="300"/>
              <w:divBdr>
                <w:top w:val="single" w:sz="6" w:space="0" w:color="E5E5E5"/>
                <w:left w:val="single" w:sz="6" w:space="15" w:color="E5E5E5"/>
                <w:bottom w:val="single" w:sz="6" w:space="15" w:color="E5E5E5"/>
                <w:right w:val="single" w:sz="6" w:space="15" w:color="E5E5E5"/>
              </w:divBdr>
              <w:divsChild>
                <w:div w:id="1152017634">
                  <w:marLeft w:val="0"/>
                  <w:marRight w:val="0"/>
                  <w:marTop w:val="6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837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3392782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9219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5926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5157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ertdepot.net/rhel7-configure-system-authenticate-using-kerberos/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certdepot.net/rhel7-provide-nfs-network-shares-specific-clients/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certdepot.net/rhel7-configure-master-name-server/" TargetMode="External"/><Relationship Id="rId11" Type="http://schemas.openxmlformats.org/officeDocument/2006/relationships/hyperlink" Target="https://serverfault.com/questions/871899/why-is-o-sec-krb5p-unnecessary-in-the-mount-command" TargetMode="External"/><Relationship Id="rId5" Type="http://schemas.openxmlformats.org/officeDocument/2006/relationships/hyperlink" Target="https://www.certdepot.net/rhel7-set-ntp-service/" TargetMode="External"/><Relationship Id="rId10" Type="http://schemas.openxmlformats.org/officeDocument/2006/relationships/hyperlink" Target="https://www.certdepot.net/rhel7-configure-system-authenticate-using-kerberos/" TargetMode="External"/><Relationship Id="rId4" Type="http://schemas.openxmlformats.org/officeDocument/2006/relationships/hyperlink" Target="https://www.certdepot.net/rhel7-configure-kerberos-kdc/" TargetMode="External"/><Relationship Id="rId9" Type="http://schemas.openxmlformats.org/officeDocument/2006/relationships/hyperlink" Target="https://www.certdepot.net/rhel7-mount-unmount-cifs-nfs-network-file-system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1394</Words>
  <Characters>7948</Characters>
  <Application>Microsoft Office Word</Application>
  <DocSecurity>0</DocSecurity>
  <Lines>66</Lines>
  <Paragraphs>18</Paragraphs>
  <ScaleCrop>false</ScaleCrop>
  <Company/>
  <LinksUpToDate>false</LinksUpToDate>
  <CharactersWithSpaces>9324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Chinnajee Rao</dc:creator>
  <cp:keywords/>
  <dc:description/>
  <cp:lastModifiedBy>Chinnajee Rao</cp:lastModifiedBy>
  <cp:revision>1</cp:revision>
  <dcterms:created xsi:type="dcterms:W3CDTF">2018-08-07T16:53:00Z</dcterms:created>
  <dcterms:modified xsi:type="dcterms:W3CDTF">2018-08-07T16:54:00Z</dcterms:modified>
</cp:coreProperties>
</file>