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FA2" w:rsidRDefault="0036129E" w:rsidP="00C1451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36129E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Apache group-managed content.</w:t>
      </w:r>
    </w:p>
    <w:p w:rsidR="00C14517" w:rsidRPr="00C14517" w:rsidRDefault="00C14517" w:rsidP="00C1451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bookmarkEnd w:id="0"/>
    </w:p>
    <w:p w:rsidR="0036129E" w:rsidRPr="0036129E" w:rsidRDefault="0036129E" w:rsidP="0036129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6129E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First, follow the instructions to </w:t>
      </w:r>
      <w:hyperlink r:id="rId4" w:tooltip="RHEL7: How to install an Apache service." w:history="1">
        <w:r w:rsidRPr="0036129E">
          <w:rPr>
            <w:rFonts w:ascii="Arial" w:eastAsia="Times New Roman" w:hAnsi="Arial" w:cs="Arial"/>
            <w:color w:val="0066CC"/>
            <w:sz w:val="21"/>
            <w:szCs w:val="21"/>
          </w:rPr>
          <w:t>install an Apache web server</w:t>
        </w:r>
      </w:hyperlink>
      <w:r w:rsidRPr="0036129E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Note: Don’t forget to install the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httpd-manual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package. This could help you a lot with any syntax issue.</w:t>
      </w:r>
    </w:p>
    <w:p w:rsidR="0036129E" w:rsidRPr="0036129E" w:rsidRDefault="0036129E" w:rsidP="0036129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6129E">
        <w:rPr>
          <w:rFonts w:ascii="Arial" w:eastAsia="Times New Roman" w:hAnsi="Arial" w:cs="Arial"/>
          <w:b/>
          <w:bCs/>
          <w:color w:val="555555"/>
          <w:sz w:val="47"/>
          <w:szCs w:val="47"/>
        </w:rPr>
        <w:t>Main Configuration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To allow only a group of users (here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nikos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steve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from the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team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) to access a specific directory (here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private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), edit the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/etc/httpd/conf/httpd.conf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file and paste the following lines at the end: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&lt;Directory "/var/www/html/private"&gt;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AuthType Basic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AuthName "Password protected area"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AuthGroupFile /etc/httpd/conf/team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AuthUserFile /etc/httpd/conf/passwd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Require group team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&lt;/Directory&gt;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>Check the configuration file: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apachectl configtest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>Syntax OK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>Create the 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/var/www/html/private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directory and assign the correct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SELinux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context: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mkdir -p /var/www/html/private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restorecon -R /var/www/html/private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/etc/httpd/conf/team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file and paste the following line: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team: nikos steve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/etc/httpd/conf/passwd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file, add the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nikos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steve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accounts with their own passwords: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htpasswd -c /etc/httpd/conf/passwd nikos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password: </w:t>
      </w:r>
      <w:del w:id="1" w:author="Unknown">
        <w:r w:rsidRPr="0036129E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nikos</w:delText>
        </w:r>
      </w:del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Re-type new password: </w:t>
      </w:r>
      <w:del w:id="2" w:author="Unknown">
        <w:r w:rsidRPr="0036129E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nikos</w:delText>
        </w:r>
      </w:del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>Adding password for user nikos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htpasswd /etc/httpd/conf/passwd steve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New password: </w:t>
      </w:r>
      <w:del w:id="3" w:author="Unknown">
        <w:r w:rsidRPr="0036129E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steve</w:delText>
        </w:r>
      </w:del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Re-type new password: </w:t>
      </w:r>
      <w:del w:id="4" w:author="Unknown">
        <w:r w:rsidRPr="0036129E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steve</w:delText>
        </w:r>
      </w:del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>Adding password for user steve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Restart the </w:t>
      </w:r>
      <w:r w:rsidRPr="0036129E">
        <w:rPr>
          <w:rFonts w:ascii="Arial" w:eastAsia="Times New Roman" w:hAnsi="Arial" w:cs="Arial"/>
          <w:b/>
          <w:bCs/>
          <w:color w:val="555555"/>
          <w:sz w:val="21"/>
          <w:szCs w:val="21"/>
        </w:rPr>
        <w:t>httpd</w:t>
      </w:r>
      <w:r w:rsidRPr="0036129E">
        <w:rPr>
          <w:rFonts w:ascii="Arial" w:eastAsia="Times New Roman" w:hAnsi="Arial" w:cs="Arial"/>
          <w:color w:val="555555"/>
          <w:sz w:val="21"/>
          <w:szCs w:val="21"/>
        </w:rPr>
        <w:t xml:space="preserve"> service: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 restart httpd</w:t>
      </w:r>
    </w:p>
    <w:p w:rsidR="0036129E" w:rsidRPr="0036129E" w:rsidRDefault="0036129E" w:rsidP="0036129E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6129E">
        <w:rPr>
          <w:rFonts w:ascii="Arial" w:eastAsia="Times New Roman" w:hAnsi="Arial" w:cs="Arial"/>
          <w:b/>
          <w:bCs/>
          <w:color w:val="555555"/>
          <w:sz w:val="47"/>
          <w:szCs w:val="47"/>
        </w:rPr>
        <w:t>Configuration Check</w:t>
      </w:r>
    </w:p>
    <w:p w:rsidR="0036129E" w:rsidRPr="0036129E" w:rsidRDefault="0036129E" w:rsidP="0036129E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6129E">
        <w:rPr>
          <w:rFonts w:ascii="Arial" w:eastAsia="Times New Roman" w:hAnsi="Arial" w:cs="Arial"/>
          <w:color w:val="555555"/>
          <w:sz w:val="21"/>
          <w:szCs w:val="21"/>
        </w:rPr>
        <w:t>To check the configuration, type: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elinks</w:t>
      </w:r>
    </w:p>
    <w:p w:rsidR="0036129E" w:rsidRPr="0036129E" w:rsidRDefault="0036129E" w:rsidP="0036129E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6129E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6129E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elinks http://localhost/private/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9E"/>
    <w:rsid w:val="00142FA2"/>
    <w:rsid w:val="0036129E"/>
    <w:rsid w:val="00C14517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8AB0"/>
  <w15:chartTrackingRefBased/>
  <w15:docId w15:val="{736BC8B2-70F5-49F7-B644-C6090F59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29E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36129E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9E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36129E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36129E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29E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29E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3612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129E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36129E"/>
  </w:style>
  <w:style w:type="character" w:customStyle="1" w:styleId="fn">
    <w:name w:val="fn"/>
    <w:basedOn w:val="DefaultParagraphFont"/>
    <w:rsid w:val="0036129E"/>
  </w:style>
  <w:style w:type="character" w:customStyle="1" w:styleId="comments-link1">
    <w:name w:val="comments-link1"/>
    <w:basedOn w:val="DefaultParagraphFont"/>
    <w:rsid w:val="0036129E"/>
    <w:rPr>
      <w:sz w:val="18"/>
      <w:szCs w:val="18"/>
    </w:rPr>
  </w:style>
  <w:style w:type="character" w:customStyle="1" w:styleId="mdash">
    <w:name w:val="mdash"/>
    <w:basedOn w:val="DefaultParagraphFont"/>
    <w:rsid w:val="0036129E"/>
  </w:style>
  <w:style w:type="character" w:customStyle="1" w:styleId="fsb-title2">
    <w:name w:val="fsb-title2"/>
    <w:basedOn w:val="DefaultParagraphFont"/>
    <w:rsid w:val="0036129E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36129E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36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343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931699558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66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rtdepot.net/rhel7-install-apach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2018-08-07T12:22:00Z</dcterms:created>
  <dcterms:modified xsi:type="dcterms:W3CDTF">2018-08-07T12:23:00Z</dcterms:modified>
</cp:coreProperties>
</file>