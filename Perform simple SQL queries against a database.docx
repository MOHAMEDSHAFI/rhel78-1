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A0D" w:rsidRPr="008E5A0D" w:rsidRDefault="008E5A0D" w:rsidP="008E5A0D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8E5A0D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Perform simple SQL queries against a database.</w:t>
      </w:r>
    </w:p>
    <w:p w:rsidR="008E5A0D" w:rsidRDefault="008E5A0D" w:rsidP="008E5A0D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</w:p>
    <w:p w:rsidR="008E5A0D" w:rsidRPr="008E5A0D" w:rsidRDefault="008E5A0D" w:rsidP="008E5A0D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bookmarkStart w:id="0" w:name="_GoBack"/>
      <w:bookmarkEnd w:id="0"/>
      <w:r w:rsidRPr="008E5A0D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Prerequisites</w:t>
      </w:r>
    </w:p>
    <w:p w:rsidR="008E5A0D" w:rsidRPr="008E5A0D" w:rsidRDefault="008E5A0D" w:rsidP="008E5A0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E5A0D">
        <w:rPr>
          <w:rFonts w:ascii="Arial" w:eastAsia="Times New Roman" w:hAnsi="Arial" w:cs="Arial"/>
          <w:color w:val="555555"/>
          <w:sz w:val="21"/>
          <w:szCs w:val="21"/>
        </w:rPr>
        <w:t xml:space="preserve">First, you need to </w:t>
      </w:r>
      <w:hyperlink r:id="rId4" w:tooltip="RHEL7: How to install a MariaDB/MySql service." w:history="1">
        <w:r w:rsidRPr="008E5A0D">
          <w:rPr>
            <w:rFonts w:ascii="Arial" w:eastAsia="Times New Roman" w:hAnsi="Arial" w:cs="Arial"/>
            <w:color w:val="0066CC"/>
            <w:sz w:val="21"/>
            <w:szCs w:val="21"/>
          </w:rPr>
          <w:t>install a MariaDB database</w:t>
        </w:r>
      </w:hyperlink>
      <w:r w:rsidRPr="008E5A0D">
        <w:rPr>
          <w:rFonts w:ascii="Arial" w:eastAsia="Times New Roman" w:hAnsi="Arial" w:cs="Arial"/>
          <w:color w:val="555555"/>
          <w:sz w:val="21"/>
          <w:szCs w:val="21"/>
        </w:rPr>
        <w:t>.</w:t>
      </w:r>
      <w:r w:rsidRPr="008E5A0D">
        <w:rPr>
          <w:rFonts w:ascii="Arial" w:eastAsia="Times New Roman" w:hAnsi="Arial" w:cs="Arial"/>
          <w:color w:val="555555"/>
          <w:sz w:val="21"/>
          <w:szCs w:val="21"/>
        </w:rPr>
        <w:br/>
        <w:t xml:space="preserve">Then, you have to </w:t>
      </w:r>
      <w:hyperlink r:id="rId5" w:tooltip="RHEL7: Create a simple database schema." w:history="1">
        <w:r w:rsidRPr="008E5A0D">
          <w:rPr>
            <w:rFonts w:ascii="Arial" w:eastAsia="Times New Roman" w:hAnsi="Arial" w:cs="Arial"/>
            <w:color w:val="0066CC"/>
            <w:sz w:val="21"/>
            <w:szCs w:val="21"/>
          </w:rPr>
          <w:t>create a simple database schema</w:t>
        </w:r>
      </w:hyperlink>
      <w:r w:rsidRPr="008E5A0D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8E5A0D" w:rsidRPr="008E5A0D" w:rsidRDefault="008E5A0D" w:rsidP="008E5A0D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8E5A0D">
        <w:rPr>
          <w:rFonts w:ascii="Arial" w:eastAsia="Times New Roman" w:hAnsi="Arial" w:cs="Arial"/>
          <w:b/>
          <w:bCs/>
          <w:color w:val="555555"/>
          <w:sz w:val="47"/>
          <w:szCs w:val="47"/>
        </w:rPr>
        <w:t>Initial Connection</w:t>
      </w:r>
    </w:p>
    <w:p w:rsidR="008E5A0D" w:rsidRPr="008E5A0D" w:rsidRDefault="008E5A0D" w:rsidP="008E5A0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E5A0D">
        <w:rPr>
          <w:rFonts w:ascii="Arial" w:eastAsia="Times New Roman" w:hAnsi="Arial" w:cs="Arial"/>
          <w:color w:val="555555"/>
          <w:sz w:val="21"/>
          <w:szCs w:val="21"/>
        </w:rPr>
        <w:t xml:space="preserve">Now, you need to connect to your database (here called </w:t>
      </w:r>
      <w:r w:rsidRPr="008E5A0D">
        <w:rPr>
          <w:rFonts w:ascii="Arial" w:eastAsia="Times New Roman" w:hAnsi="Arial" w:cs="Arial"/>
          <w:b/>
          <w:bCs/>
          <w:color w:val="555555"/>
          <w:sz w:val="21"/>
          <w:szCs w:val="21"/>
        </w:rPr>
        <w:t>test</w:t>
      </w:r>
      <w:r w:rsidRPr="008E5A0D">
        <w:rPr>
          <w:rFonts w:ascii="Arial" w:eastAsia="Times New Roman" w:hAnsi="Arial" w:cs="Arial"/>
          <w:color w:val="555555"/>
          <w:sz w:val="21"/>
          <w:szCs w:val="21"/>
        </w:rPr>
        <w:t>):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8E5A0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mysql</w:t>
      </w:r>
      <w:proofErr w:type="spellEnd"/>
      <w:r w:rsidRPr="008E5A0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-u user -p test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Enter password: </w:t>
      </w:r>
      <w:del w:id="1" w:author="Unknown">
        <w:r w:rsidRPr="008E5A0D">
          <w:rPr>
            <w:rFonts w:ascii="Courier New" w:eastAsia="Times New Roman" w:hAnsi="Courier New" w:cs="Courier New"/>
            <w:b/>
            <w:bCs/>
            <w:strike/>
            <w:color w:val="555555"/>
            <w:sz w:val="20"/>
            <w:szCs w:val="20"/>
          </w:rPr>
          <w:delText>your password</w:delText>
        </w:r>
      </w:del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Reading table information for completion of table and column names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You can turn off this feature to get a quicker startup with -A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Welcome to the MariaDB monitor.  Commands end </w:t>
      </w:r>
      <w:proofErr w:type="gramStart"/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with ;</w:t>
      </w:r>
      <w:proofErr w:type="gramEnd"/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or \g.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Your MariaDB connection id is 18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Server version: 5.5.35-MariaDB MariaDB Server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Copyright (c) 2000, 2013, Oracle, Monty Program Ab and others.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Type 'help;' or '\h' for help. Type '\c' to clear the current input statement.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MariaDB [test]&gt;</w:t>
      </w:r>
    </w:p>
    <w:p w:rsidR="008E5A0D" w:rsidRPr="008E5A0D" w:rsidRDefault="008E5A0D" w:rsidP="008E5A0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E5A0D">
        <w:rPr>
          <w:rFonts w:ascii="Arial" w:eastAsia="Times New Roman" w:hAnsi="Arial" w:cs="Arial"/>
          <w:color w:val="555555"/>
          <w:sz w:val="21"/>
          <w:szCs w:val="21"/>
        </w:rPr>
        <w:t xml:space="preserve">You can check the presence of the table, previously created, called </w:t>
      </w:r>
      <w:r w:rsidRPr="008E5A0D">
        <w:rPr>
          <w:rFonts w:ascii="Arial" w:eastAsia="Times New Roman" w:hAnsi="Arial" w:cs="Arial"/>
          <w:b/>
          <w:bCs/>
          <w:color w:val="555555"/>
          <w:sz w:val="21"/>
          <w:szCs w:val="21"/>
        </w:rPr>
        <w:t>addresses</w:t>
      </w:r>
      <w:r w:rsidRPr="008E5A0D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MariaDB [test]&gt; </w:t>
      </w:r>
      <w:proofErr w:type="spellStart"/>
      <w:r w:rsidRPr="008E5A0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desc</w:t>
      </w:r>
      <w:proofErr w:type="spellEnd"/>
      <w:r w:rsidRPr="008E5A0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addresses;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+---------+------------------+------+-----+---------+-------+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| Field   | Type             | Null | Key | Default | Extra |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+---------+------------------+------+-----+---------+-------+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| id      | </w:t>
      </w:r>
      <w:proofErr w:type="spellStart"/>
      <w:proofErr w:type="gramStart"/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int</w:t>
      </w:r>
      <w:proofErr w:type="spellEnd"/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10) unsigned | YES  |     | NULL    |       |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| name    | </w:t>
      </w:r>
      <w:proofErr w:type="gramStart"/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varchar(</w:t>
      </w:r>
      <w:proofErr w:type="gramEnd"/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20)      | YES  |     | NULL    |       |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| address | </w:t>
      </w:r>
      <w:proofErr w:type="gramStart"/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varchar(</w:t>
      </w:r>
      <w:proofErr w:type="gramEnd"/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40)      | YES  |     | NULL    |       |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+---------+------------------+------+-----+---------+-------+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3 rows in set (0.00 sec)</w:t>
      </w:r>
    </w:p>
    <w:p w:rsidR="008E5A0D" w:rsidRPr="008E5A0D" w:rsidRDefault="008E5A0D" w:rsidP="008E5A0D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8E5A0D">
        <w:rPr>
          <w:rFonts w:ascii="Arial" w:eastAsia="Times New Roman" w:hAnsi="Arial" w:cs="Arial"/>
          <w:b/>
          <w:bCs/>
          <w:color w:val="555555"/>
          <w:sz w:val="47"/>
          <w:szCs w:val="47"/>
        </w:rPr>
        <w:t>Data Insertion</w:t>
      </w:r>
    </w:p>
    <w:p w:rsidR="008E5A0D" w:rsidRPr="008E5A0D" w:rsidRDefault="008E5A0D" w:rsidP="008E5A0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E5A0D">
        <w:rPr>
          <w:rFonts w:ascii="Arial" w:eastAsia="Times New Roman" w:hAnsi="Arial" w:cs="Arial"/>
          <w:color w:val="555555"/>
          <w:sz w:val="21"/>
          <w:szCs w:val="21"/>
        </w:rPr>
        <w:t>You can insert some data into the table called </w:t>
      </w:r>
      <w:r w:rsidRPr="008E5A0D">
        <w:rPr>
          <w:rFonts w:ascii="Arial" w:eastAsia="Times New Roman" w:hAnsi="Arial" w:cs="Arial"/>
          <w:b/>
          <w:bCs/>
          <w:color w:val="555555"/>
          <w:sz w:val="21"/>
          <w:szCs w:val="21"/>
        </w:rPr>
        <w:t>addresses</w:t>
      </w:r>
      <w:r w:rsidRPr="008E5A0D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MariaDB [test]&gt; </w:t>
      </w:r>
      <w:r w:rsidRPr="008E5A0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insert addresses values(1,"James","address1");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Query OK, 1 row affected (0.02 sec)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MariaDB [test]&gt; </w:t>
      </w:r>
      <w:r w:rsidRPr="008E5A0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insert addresses values(2,"Bill","address2");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Query OK, 1 row affected (0.02 sec)</w:t>
      </w:r>
    </w:p>
    <w:p w:rsidR="008E5A0D" w:rsidRPr="008E5A0D" w:rsidRDefault="008E5A0D" w:rsidP="008E5A0D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8E5A0D">
        <w:rPr>
          <w:rFonts w:ascii="Arial" w:eastAsia="Times New Roman" w:hAnsi="Arial" w:cs="Arial"/>
          <w:b/>
          <w:bCs/>
          <w:color w:val="555555"/>
          <w:sz w:val="47"/>
          <w:szCs w:val="47"/>
        </w:rPr>
        <w:t>Data Selection</w:t>
      </w:r>
    </w:p>
    <w:p w:rsidR="008E5A0D" w:rsidRPr="008E5A0D" w:rsidRDefault="008E5A0D" w:rsidP="008E5A0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E5A0D">
        <w:rPr>
          <w:rFonts w:ascii="Arial" w:eastAsia="Times New Roman" w:hAnsi="Arial" w:cs="Arial"/>
          <w:color w:val="555555"/>
          <w:sz w:val="21"/>
          <w:szCs w:val="21"/>
        </w:rPr>
        <w:t xml:space="preserve">Now, you can get </w:t>
      </w:r>
      <w:proofErr w:type="gramStart"/>
      <w:r w:rsidRPr="008E5A0D">
        <w:rPr>
          <w:rFonts w:ascii="Arial" w:eastAsia="Times New Roman" w:hAnsi="Arial" w:cs="Arial"/>
          <w:b/>
          <w:bCs/>
          <w:color w:val="555555"/>
          <w:sz w:val="21"/>
          <w:szCs w:val="21"/>
        </w:rPr>
        <w:t>James</w:t>
      </w:r>
      <w:r w:rsidRPr="008E5A0D">
        <w:rPr>
          <w:rFonts w:ascii="Arial" w:eastAsia="Times New Roman" w:hAnsi="Arial" w:cs="Arial"/>
          <w:color w:val="555555"/>
          <w:sz w:val="21"/>
          <w:szCs w:val="21"/>
        </w:rPr>
        <w:t>‘ address</w:t>
      </w:r>
      <w:proofErr w:type="gramEnd"/>
      <w:r w:rsidRPr="008E5A0D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MariaDB [test]&gt; </w:t>
      </w:r>
      <w:r w:rsidRPr="008E5A0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select address from addresses where name="James";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+----------+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| </w:t>
      </w:r>
      <w:proofErr w:type="gramStart"/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address  |</w:t>
      </w:r>
      <w:proofErr w:type="gramEnd"/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+----------+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| address1 |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+----------+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1 row in set (0.00 sec)</w:t>
      </w:r>
    </w:p>
    <w:p w:rsidR="008E5A0D" w:rsidRPr="008E5A0D" w:rsidRDefault="008E5A0D" w:rsidP="008E5A0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E5A0D">
        <w:rPr>
          <w:rFonts w:ascii="Arial" w:eastAsia="Times New Roman" w:hAnsi="Arial" w:cs="Arial"/>
          <w:color w:val="555555"/>
          <w:sz w:val="21"/>
          <w:szCs w:val="21"/>
        </w:rPr>
        <w:t>You can also get all the records ordered by name in an ascending order (</w:t>
      </w:r>
      <w:r w:rsidRPr="008E5A0D">
        <w:rPr>
          <w:rFonts w:ascii="Arial" w:eastAsia="Times New Roman" w:hAnsi="Arial" w:cs="Arial"/>
          <w:b/>
          <w:bCs/>
          <w:color w:val="555555"/>
          <w:sz w:val="21"/>
          <w:szCs w:val="21"/>
        </w:rPr>
        <w:t>ASC</w:t>
      </w:r>
      <w:r w:rsidRPr="008E5A0D">
        <w:rPr>
          <w:rFonts w:ascii="Arial" w:eastAsia="Times New Roman" w:hAnsi="Arial" w:cs="Arial"/>
          <w:color w:val="555555"/>
          <w:sz w:val="21"/>
          <w:szCs w:val="21"/>
        </w:rPr>
        <w:t xml:space="preserve"> is the default order and can be omitted):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MariaDB [test]&gt; </w:t>
      </w:r>
      <w:r w:rsidRPr="008E5A0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select * from addresses order by name ASC;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+------+-------+----------+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| id   | </w:t>
      </w:r>
      <w:proofErr w:type="gramStart"/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name  |</w:t>
      </w:r>
      <w:proofErr w:type="gramEnd"/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address  |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+------+-------+----------+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|    2 | </w:t>
      </w:r>
      <w:proofErr w:type="gramStart"/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Bill  |</w:t>
      </w:r>
      <w:proofErr w:type="gramEnd"/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address2 |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|    1 | James | address1 |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+------+-------+----------+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2 rows in set (0.00 sec)</w:t>
      </w:r>
    </w:p>
    <w:p w:rsidR="008E5A0D" w:rsidRPr="008E5A0D" w:rsidRDefault="008E5A0D" w:rsidP="008E5A0D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8E5A0D">
        <w:rPr>
          <w:rFonts w:ascii="Arial" w:eastAsia="Times New Roman" w:hAnsi="Arial" w:cs="Arial"/>
          <w:b/>
          <w:bCs/>
          <w:color w:val="555555"/>
          <w:sz w:val="47"/>
          <w:szCs w:val="47"/>
        </w:rPr>
        <w:t>Data Update</w:t>
      </w:r>
    </w:p>
    <w:p w:rsidR="008E5A0D" w:rsidRPr="008E5A0D" w:rsidRDefault="008E5A0D" w:rsidP="008E5A0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E5A0D">
        <w:rPr>
          <w:rFonts w:ascii="Arial" w:eastAsia="Times New Roman" w:hAnsi="Arial" w:cs="Arial"/>
          <w:color w:val="555555"/>
          <w:sz w:val="21"/>
          <w:szCs w:val="21"/>
        </w:rPr>
        <w:t>You can replace the name “</w:t>
      </w:r>
      <w:r w:rsidRPr="008E5A0D">
        <w:rPr>
          <w:rFonts w:ascii="Arial" w:eastAsia="Times New Roman" w:hAnsi="Arial" w:cs="Arial"/>
          <w:b/>
          <w:bCs/>
          <w:color w:val="555555"/>
          <w:sz w:val="21"/>
          <w:szCs w:val="21"/>
        </w:rPr>
        <w:t>Bill</w:t>
      </w:r>
      <w:r w:rsidRPr="008E5A0D">
        <w:rPr>
          <w:rFonts w:ascii="Arial" w:eastAsia="Times New Roman" w:hAnsi="Arial" w:cs="Arial"/>
          <w:color w:val="555555"/>
          <w:sz w:val="21"/>
          <w:szCs w:val="21"/>
        </w:rPr>
        <w:t>” with “</w:t>
      </w:r>
      <w:proofErr w:type="gramStart"/>
      <w:r w:rsidRPr="008E5A0D">
        <w:rPr>
          <w:rFonts w:ascii="Arial" w:eastAsia="Times New Roman" w:hAnsi="Arial" w:cs="Arial"/>
          <w:b/>
          <w:bCs/>
          <w:color w:val="555555"/>
          <w:sz w:val="21"/>
          <w:szCs w:val="21"/>
        </w:rPr>
        <w:t>John</w:t>
      </w:r>
      <w:r w:rsidRPr="008E5A0D">
        <w:rPr>
          <w:rFonts w:ascii="Arial" w:eastAsia="Times New Roman" w:hAnsi="Arial" w:cs="Arial"/>
          <w:color w:val="555555"/>
          <w:sz w:val="21"/>
          <w:szCs w:val="21"/>
        </w:rPr>
        <w:t>“</w:t>
      </w:r>
      <w:proofErr w:type="gramEnd"/>
      <w:r w:rsidRPr="008E5A0D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MariaDB [test]&gt; </w:t>
      </w:r>
      <w:r w:rsidRPr="008E5A0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update addresses set name="John" where name="Bill";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Query OK, 1 row affected (0.02 sec)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Rows matched: </w:t>
      </w:r>
      <w:proofErr w:type="gramStart"/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1  Changed</w:t>
      </w:r>
      <w:proofErr w:type="gramEnd"/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: 1  Warnings: 0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MariaDB [test]&gt; </w:t>
      </w:r>
      <w:r w:rsidRPr="008E5A0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select * from addresses order by name DESC;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+------+-------+----------+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| id   | </w:t>
      </w:r>
      <w:proofErr w:type="gramStart"/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name  |</w:t>
      </w:r>
      <w:proofErr w:type="gramEnd"/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address  |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+------+-------+----------+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|    2 | </w:t>
      </w:r>
      <w:proofErr w:type="gramStart"/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John  |</w:t>
      </w:r>
      <w:proofErr w:type="gramEnd"/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address2 |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|    1 | James | address1 |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+------+-------+----------+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2 rows in set (0.00 sec)</w:t>
      </w:r>
    </w:p>
    <w:p w:rsidR="008E5A0D" w:rsidRPr="008E5A0D" w:rsidRDefault="008E5A0D" w:rsidP="008E5A0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E5A0D">
        <w:rPr>
          <w:rFonts w:ascii="Arial" w:eastAsia="Times New Roman" w:hAnsi="Arial" w:cs="Arial"/>
          <w:color w:val="555555"/>
          <w:sz w:val="21"/>
          <w:szCs w:val="21"/>
        </w:rPr>
        <w:t xml:space="preserve">Note: </w:t>
      </w:r>
      <w:r w:rsidRPr="008E5A0D">
        <w:rPr>
          <w:rFonts w:ascii="Arial" w:eastAsia="Times New Roman" w:hAnsi="Arial" w:cs="Arial"/>
          <w:b/>
          <w:bCs/>
          <w:color w:val="555555"/>
          <w:sz w:val="21"/>
          <w:szCs w:val="21"/>
        </w:rPr>
        <w:t>DESC</w:t>
      </w:r>
      <w:r w:rsidRPr="008E5A0D">
        <w:rPr>
          <w:rFonts w:ascii="Arial" w:eastAsia="Times New Roman" w:hAnsi="Arial" w:cs="Arial"/>
          <w:color w:val="555555"/>
          <w:sz w:val="21"/>
          <w:szCs w:val="21"/>
        </w:rPr>
        <w:t xml:space="preserve"> specifies a descending order.</w:t>
      </w:r>
    </w:p>
    <w:p w:rsidR="008E5A0D" w:rsidRPr="008E5A0D" w:rsidRDefault="008E5A0D" w:rsidP="008E5A0D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8E5A0D">
        <w:rPr>
          <w:rFonts w:ascii="Arial" w:eastAsia="Times New Roman" w:hAnsi="Arial" w:cs="Arial"/>
          <w:b/>
          <w:bCs/>
          <w:color w:val="555555"/>
          <w:sz w:val="47"/>
          <w:szCs w:val="47"/>
        </w:rPr>
        <w:t>Data Removal</w:t>
      </w:r>
    </w:p>
    <w:p w:rsidR="008E5A0D" w:rsidRPr="008E5A0D" w:rsidRDefault="008E5A0D" w:rsidP="008E5A0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E5A0D">
        <w:rPr>
          <w:rFonts w:ascii="Arial" w:eastAsia="Times New Roman" w:hAnsi="Arial" w:cs="Arial"/>
          <w:color w:val="555555"/>
          <w:sz w:val="21"/>
          <w:szCs w:val="21"/>
        </w:rPr>
        <w:t xml:space="preserve">You can also delete </w:t>
      </w:r>
      <w:proofErr w:type="gramStart"/>
      <w:r w:rsidRPr="008E5A0D">
        <w:rPr>
          <w:rFonts w:ascii="Arial" w:eastAsia="Times New Roman" w:hAnsi="Arial" w:cs="Arial"/>
          <w:b/>
          <w:bCs/>
          <w:color w:val="555555"/>
          <w:sz w:val="21"/>
          <w:szCs w:val="21"/>
        </w:rPr>
        <w:t>James</w:t>
      </w:r>
      <w:r w:rsidRPr="008E5A0D">
        <w:rPr>
          <w:rFonts w:ascii="Arial" w:eastAsia="Times New Roman" w:hAnsi="Arial" w:cs="Arial"/>
          <w:color w:val="555555"/>
          <w:sz w:val="21"/>
          <w:szCs w:val="21"/>
        </w:rPr>
        <w:t>‘ record</w:t>
      </w:r>
      <w:proofErr w:type="gramEnd"/>
      <w:r w:rsidRPr="008E5A0D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MariaDB [test]&gt; </w:t>
      </w:r>
      <w:r w:rsidRPr="008E5A0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delete from addresses where name="James";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Query OK, 1 row affected (0.02 sec)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MariaDB [test]&gt; </w:t>
      </w:r>
      <w:r w:rsidRPr="008E5A0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select * from addresses;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+------+------+----------+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| id   | name | </w:t>
      </w:r>
      <w:proofErr w:type="gramStart"/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address  |</w:t>
      </w:r>
      <w:proofErr w:type="gramEnd"/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+------+------+----------+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|    2 | John | address2 |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+------+------+----------+</w:t>
      </w:r>
    </w:p>
    <w:p w:rsidR="008E5A0D" w:rsidRPr="008E5A0D" w:rsidRDefault="008E5A0D" w:rsidP="008E5A0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E5A0D">
        <w:rPr>
          <w:rFonts w:ascii="Courier New" w:eastAsia="Times New Roman" w:hAnsi="Courier New" w:cs="Courier New"/>
          <w:color w:val="555555"/>
          <w:sz w:val="20"/>
          <w:szCs w:val="20"/>
        </w:rPr>
        <w:t>1 row in set (0.00 sec)</w:t>
      </w:r>
    </w:p>
    <w:p w:rsidR="008E5A0D" w:rsidRPr="008E5A0D" w:rsidRDefault="008E5A0D" w:rsidP="008E5A0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E5A0D">
        <w:rPr>
          <w:rFonts w:ascii="Arial" w:eastAsia="Times New Roman" w:hAnsi="Arial" w:cs="Arial"/>
          <w:color w:val="555555"/>
          <w:sz w:val="21"/>
          <w:szCs w:val="21"/>
        </w:rPr>
        <w:t xml:space="preserve">This is a very basic tutorial. A lot of other operations are available for a database software like </w:t>
      </w:r>
      <w:r w:rsidRPr="008E5A0D">
        <w:rPr>
          <w:rFonts w:ascii="Arial" w:eastAsia="Times New Roman" w:hAnsi="Arial" w:cs="Arial"/>
          <w:b/>
          <w:bCs/>
          <w:color w:val="555555"/>
          <w:sz w:val="21"/>
          <w:szCs w:val="21"/>
        </w:rPr>
        <w:t>MariaDB</w:t>
      </w:r>
      <w:r w:rsidRPr="008E5A0D">
        <w:rPr>
          <w:rFonts w:ascii="Arial" w:eastAsia="Times New Roman" w:hAnsi="Arial" w:cs="Arial"/>
          <w:color w:val="555555"/>
          <w:sz w:val="21"/>
          <w:szCs w:val="21"/>
        </w:rPr>
        <w:t xml:space="preserve">. A complete documentation can be found on the </w:t>
      </w:r>
      <w:hyperlink r:id="rId6" w:tooltip="http://dev.mysql.com/doc/" w:history="1">
        <w:r w:rsidRPr="008E5A0D">
          <w:rPr>
            <w:rFonts w:ascii="Arial" w:eastAsia="Times New Roman" w:hAnsi="Arial" w:cs="Arial"/>
            <w:color w:val="0066CC"/>
            <w:sz w:val="21"/>
            <w:szCs w:val="21"/>
          </w:rPr>
          <w:t>MySQL website</w:t>
        </w:r>
      </w:hyperlink>
      <w:r w:rsidRPr="008E5A0D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B92288" w:rsidRPr="008E5A0D" w:rsidRDefault="00B92288" w:rsidP="008E5A0D"/>
    <w:sectPr w:rsidR="00B92288" w:rsidRPr="008E5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0D"/>
    <w:rsid w:val="008E5A0D"/>
    <w:rsid w:val="00B9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8EF8"/>
  <w15:chartTrackingRefBased/>
  <w15:docId w15:val="{E71508BA-4D50-44D8-B796-43C63B69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5A0D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8E5A0D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A0D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8E5A0D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8E5A0D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A0D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A0D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8E5A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5A0D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8E5A0D"/>
  </w:style>
  <w:style w:type="character" w:customStyle="1" w:styleId="fn">
    <w:name w:val="fn"/>
    <w:basedOn w:val="DefaultParagraphFont"/>
    <w:rsid w:val="008E5A0D"/>
  </w:style>
  <w:style w:type="character" w:customStyle="1" w:styleId="comments-link1">
    <w:name w:val="comments-link1"/>
    <w:basedOn w:val="DefaultParagraphFont"/>
    <w:rsid w:val="008E5A0D"/>
    <w:rPr>
      <w:sz w:val="18"/>
      <w:szCs w:val="18"/>
    </w:rPr>
  </w:style>
  <w:style w:type="character" w:customStyle="1" w:styleId="mdash">
    <w:name w:val="mdash"/>
    <w:basedOn w:val="DefaultParagraphFont"/>
    <w:rsid w:val="008E5A0D"/>
  </w:style>
  <w:style w:type="character" w:customStyle="1" w:styleId="fsb-title2">
    <w:name w:val="fsb-title2"/>
    <w:basedOn w:val="DefaultParagraphFont"/>
    <w:rsid w:val="008E5A0D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8E5A0D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8E5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8262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97353579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013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35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85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.mysql.com/doc/" TargetMode="External"/><Relationship Id="rId5" Type="http://schemas.openxmlformats.org/officeDocument/2006/relationships/hyperlink" Target="https://www.certdepot.net/rhel7-create-simple-database-schema/" TargetMode="External"/><Relationship Id="rId4" Type="http://schemas.openxmlformats.org/officeDocument/2006/relationships/hyperlink" Target="https://www.certdepot.net/rhel7-install-mariadbmy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2018-08-07T17:11:00Z</dcterms:created>
  <dcterms:modified xsi:type="dcterms:W3CDTF">2018-08-07T17:12:00Z</dcterms:modified>
</cp:coreProperties>
</file>