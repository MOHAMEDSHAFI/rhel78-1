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3491" w:rsidRPr="00C73491" w:rsidRDefault="00C73491" w:rsidP="00C73491">
      <w:pPr>
        <w:shd w:val="clear" w:color="auto" w:fill="FFFFFF"/>
        <w:spacing w:after="120" w:line="240" w:lineRule="atLeast"/>
        <w:outlineLvl w:val="0"/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</w:pPr>
      <w:r w:rsidRPr="00C73491">
        <w:rPr>
          <w:rFonts w:ascii="Arial" w:eastAsia="Times New Roman" w:hAnsi="Arial" w:cs="Arial"/>
          <w:b/>
          <w:bCs/>
          <w:color w:val="555555"/>
          <w:kern w:val="36"/>
          <w:sz w:val="55"/>
          <w:szCs w:val="55"/>
        </w:rPr>
        <w:t>Create a simple database schema.</w:t>
      </w:r>
    </w:p>
    <w:p w:rsidR="00C73491" w:rsidRDefault="00C73491" w:rsidP="00C73491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</w:p>
    <w:p w:rsidR="00C73491" w:rsidRPr="00C73491" w:rsidRDefault="00C73491" w:rsidP="00C73491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bookmarkStart w:id="0" w:name="_GoBack"/>
      <w:bookmarkEnd w:id="0"/>
      <w:r w:rsidRPr="00C73491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Presentation of MariaDB Database Schema</w:t>
      </w:r>
    </w:p>
    <w:p w:rsidR="00C73491" w:rsidRPr="00C73491" w:rsidRDefault="00C73491" w:rsidP="00C7349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>A database schema consists of:</w:t>
      </w:r>
    </w:p>
    <w:p w:rsidR="00C73491" w:rsidRPr="00C73491" w:rsidRDefault="00C73491" w:rsidP="00C7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>a database name that groups all the objects together,</w:t>
      </w:r>
    </w:p>
    <w:p w:rsidR="00C73491" w:rsidRPr="00C73491" w:rsidRDefault="00C73491" w:rsidP="00C7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>one or several users with their associated access rights,</w:t>
      </w:r>
    </w:p>
    <w:p w:rsidR="00C73491" w:rsidRPr="00C73491" w:rsidRDefault="00C73491" w:rsidP="00C7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>a list of tables storing records,</w:t>
      </w:r>
    </w:p>
    <w:p w:rsidR="00C73491" w:rsidRPr="00C73491" w:rsidRDefault="00C73491" w:rsidP="00C734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0" w:right="360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>other objects like indexes, views, triggers, etc.</w:t>
      </w:r>
    </w:p>
    <w:p w:rsidR="00C73491" w:rsidRPr="00C73491" w:rsidRDefault="00C73491" w:rsidP="00C7349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Note: A single </w:t>
      </w:r>
      <w:r w:rsidRPr="00C73491">
        <w:rPr>
          <w:rFonts w:ascii="Arial" w:eastAsia="Times New Roman" w:hAnsi="Arial" w:cs="Arial"/>
          <w:b/>
          <w:bCs/>
          <w:color w:val="555555"/>
          <w:sz w:val="21"/>
          <w:szCs w:val="21"/>
        </w:rPr>
        <w:t>MariaDB</w:t>
      </w: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 instance can host several databases.</w:t>
      </w:r>
    </w:p>
    <w:p w:rsidR="00C73491" w:rsidRPr="00C73491" w:rsidRDefault="00C73491" w:rsidP="00C73491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C73491">
        <w:rPr>
          <w:rFonts w:ascii="Arial" w:eastAsia="Times New Roman" w:hAnsi="Arial" w:cs="Arial"/>
          <w:b/>
          <w:bCs/>
          <w:color w:val="555555"/>
          <w:sz w:val="47"/>
          <w:szCs w:val="47"/>
        </w:rPr>
        <w:t>Prerequisites</w:t>
      </w:r>
    </w:p>
    <w:p w:rsidR="00C73491" w:rsidRPr="00C73491" w:rsidRDefault="00C73491" w:rsidP="00C7349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First, you need to </w:t>
      </w:r>
      <w:hyperlink r:id="rId5" w:tooltip="RHEL7: How to install a MariaDB/MySql service." w:history="1">
        <w:r w:rsidRPr="00C73491">
          <w:rPr>
            <w:rFonts w:ascii="Arial" w:eastAsia="Times New Roman" w:hAnsi="Arial" w:cs="Arial"/>
            <w:color w:val="0066CC"/>
            <w:sz w:val="21"/>
            <w:szCs w:val="21"/>
          </w:rPr>
          <w:t>install a MariaDB database</w:t>
        </w:r>
      </w:hyperlink>
      <w:r w:rsidRPr="00C73491">
        <w:rPr>
          <w:rFonts w:ascii="Arial" w:eastAsia="Times New Roman" w:hAnsi="Arial" w:cs="Arial"/>
          <w:color w:val="555555"/>
          <w:sz w:val="21"/>
          <w:szCs w:val="21"/>
        </w:rPr>
        <w:t>.</w:t>
      </w:r>
    </w:p>
    <w:p w:rsidR="00C73491" w:rsidRPr="00C73491" w:rsidRDefault="00C73491" w:rsidP="00C73491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C73491">
        <w:rPr>
          <w:rFonts w:ascii="Arial" w:eastAsia="Times New Roman" w:hAnsi="Arial" w:cs="Arial"/>
          <w:b/>
          <w:bCs/>
          <w:color w:val="555555"/>
          <w:sz w:val="47"/>
          <w:szCs w:val="47"/>
        </w:rPr>
        <w:t>Procedure</w:t>
      </w:r>
    </w:p>
    <w:p w:rsidR="00C73491" w:rsidRPr="00C73491" w:rsidRDefault="00C73491" w:rsidP="00C7349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Then, you </w:t>
      </w:r>
      <w:proofErr w:type="gramStart"/>
      <w:r w:rsidRPr="00C73491">
        <w:rPr>
          <w:rFonts w:ascii="Arial" w:eastAsia="Times New Roman" w:hAnsi="Arial" w:cs="Arial"/>
          <w:color w:val="555555"/>
          <w:sz w:val="21"/>
          <w:szCs w:val="21"/>
        </w:rPr>
        <w:t>have to</w:t>
      </w:r>
      <w:proofErr w:type="gramEnd"/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 connect to the server with the password you created previously: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mysql</w:t>
      </w:r>
      <w:proofErr w:type="spellEnd"/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-u root -p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Enter password: </w:t>
      </w:r>
      <w:del w:id="1" w:author="Unknown">
        <w:r w:rsidRPr="00C73491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Welcome to the MariaDB monitor.  Commands end </w:t>
      </w:r>
      <w:proofErr w:type="gramStart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with ;</w:t>
      </w:r>
      <w:proofErr w:type="gramEnd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or \g.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Your MariaDB connection id is 10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Server version: 5.5.35-MariaDB MariaDB Server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Copyright (c) 2000, 2013, Oracle, Monty Program Ab and others.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>Type 'help;' or '\h' for help. Type '\c' to clear the current input statement.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MariaDB [(none)]&gt;</w:t>
      </w:r>
    </w:p>
    <w:p w:rsidR="00C73491" w:rsidRPr="00C73491" w:rsidRDefault="00C73491" w:rsidP="00C7349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Then, you can create a database (here called </w:t>
      </w:r>
      <w:r w:rsidRPr="00C73491">
        <w:rPr>
          <w:rFonts w:ascii="Arial" w:eastAsia="Times New Roman" w:hAnsi="Arial" w:cs="Arial"/>
          <w:b/>
          <w:bCs/>
          <w:color w:val="555555"/>
          <w:sz w:val="21"/>
          <w:szCs w:val="21"/>
        </w:rPr>
        <w:t>test</w:t>
      </w:r>
      <w:r w:rsidRPr="00C73491">
        <w:rPr>
          <w:rFonts w:ascii="Arial" w:eastAsia="Times New Roman" w:hAnsi="Arial" w:cs="Arial"/>
          <w:color w:val="555555"/>
          <w:sz w:val="21"/>
          <w:szCs w:val="21"/>
        </w:rPr>
        <w:t>):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MariaDB [(none)]&gt; </w:t>
      </w:r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create database test;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Query OK, 1 row affected (0.00 sec)</w:t>
      </w:r>
    </w:p>
    <w:p w:rsidR="00C73491" w:rsidRPr="00C73491" w:rsidRDefault="00C73491" w:rsidP="00C7349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Note: Use the </w:t>
      </w:r>
      <w:r w:rsidRPr="00C73491">
        <w:rPr>
          <w:rFonts w:ascii="Arial" w:eastAsia="Times New Roman" w:hAnsi="Arial" w:cs="Arial"/>
          <w:b/>
          <w:bCs/>
          <w:color w:val="555555"/>
          <w:sz w:val="21"/>
          <w:szCs w:val="21"/>
        </w:rPr>
        <w:t>drop database</w:t>
      </w: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 command to remove a database.</w:t>
      </w:r>
    </w:p>
    <w:p w:rsidR="00C73491" w:rsidRPr="00C73491" w:rsidRDefault="00C73491" w:rsidP="00C7349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Give permissions to the user called </w:t>
      </w:r>
      <w:r w:rsidRPr="00C73491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</w:t>
      </w:r>
      <w:r w:rsidRPr="00C73491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MariaDB [(none)]&gt; </w:t>
      </w:r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grant all on </w:t>
      </w:r>
      <w:proofErr w:type="gramStart"/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test.*</w:t>
      </w:r>
      <w:proofErr w:type="gramEnd"/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to </w:t>
      </w:r>
      <w:proofErr w:type="spellStart"/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user@localhost</w:t>
      </w:r>
      <w:proofErr w:type="spellEnd"/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identified by '</w:t>
      </w:r>
      <w:del w:id="2" w:author="Unknown">
        <w:r w:rsidRPr="00C73491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';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Query OK, 0 rows affected (0.00 sec)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MariaDB [(none)]&gt; </w:t>
      </w:r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flush privileges;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Query OK, 0 rows affected (0.00 sec)</w:t>
      </w:r>
    </w:p>
    <w:p w:rsidR="00C73491" w:rsidRPr="00C73491" w:rsidRDefault="00C73491" w:rsidP="00C7349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Note: There is a password associated with the </w:t>
      </w:r>
      <w:r w:rsidRPr="00C73491">
        <w:rPr>
          <w:rFonts w:ascii="Arial" w:eastAsia="Times New Roman" w:hAnsi="Arial" w:cs="Arial"/>
          <w:b/>
          <w:bCs/>
          <w:color w:val="555555"/>
          <w:sz w:val="21"/>
          <w:szCs w:val="21"/>
        </w:rPr>
        <w:t>root</w:t>
      </w: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 account required during the server installation process. Then, there is another password linked to the database owner (here </w:t>
      </w:r>
      <w:r w:rsidRPr="00C73491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user</w:t>
      </w:r>
      <w:r w:rsidRPr="00C73491">
        <w:rPr>
          <w:rFonts w:ascii="Arial" w:eastAsia="Times New Roman" w:hAnsi="Arial" w:cs="Arial"/>
          <w:color w:val="555555"/>
          <w:sz w:val="21"/>
          <w:szCs w:val="21"/>
        </w:rPr>
        <w:t>). It’s easier if both are the same but they don’t need to.</w:t>
      </w:r>
    </w:p>
    <w:p w:rsidR="00C73491" w:rsidRPr="00C73491" w:rsidRDefault="00C73491" w:rsidP="00C7349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Exit the </w:t>
      </w:r>
      <w:r w:rsidRPr="00C73491">
        <w:rPr>
          <w:rFonts w:ascii="Arial" w:eastAsia="Times New Roman" w:hAnsi="Arial" w:cs="Arial"/>
          <w:b/>
          <w:bCs/>
          <w:color w:val="555555"/>
          <w:sz w:val="21"/>
          <w:szCs w:val="21"/>
        </w:rPr>
        <w:t>MariaDB</w:t>
      </w: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 command line: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MariaDB [(none)]&gt; </w:t>
      </w:r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quit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Bye</w:t>
      </w:r>
    </w:p>
    <w:p w:rsidR="00C73491" w:rsidRPr="00C73491" w:rsidRDefault="00C73491" w:rsidP="00C7349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>Now, you can connect to your own database directly: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# </w:t>
      </w:r>
      <w:proofErr w:type="spellStart"/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mysql</w:t>
      </w:r>
      <w:proofErr w:type="spellEnd"/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-u user -p test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Enter password: </w:t>
      </w:r>
      <w:del w:id="3" w:author="Unknown">
        <w:r w:rsidRPr="00C73491">
          <w:rPr>
            <w:rFonts w:ascii="Courier New" w:eastAsia="Times New Roman" w:hAnsi="Courier New" w:cs="Courier New"/>
            <w:b/>
            <w:bCs/>
            <w:strike/>
            <w:color w:val="555555"/>
            <w:sz w:val="20"/>
            <w:szCs w:val="20"/>
          </w:rPr>
          <w:delText>your password</w:delText>
        </w:r>
      </w:del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Welcome to the MariaDB monitor.  Commands end </w:t>
      </w:r>
      <w:proofErr w:type="gramStart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with ;</w:t>
      </w:r>
      <w:proofErr w:type="gramEnd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or \g.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Your MariaDB connection id is 12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Server version: 5.5.35-MariaDB MariaDB Server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Copyright (c) 2000, 2013, Oracle, Monty Program Ab and others.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Type 'help;' or '\h' for help. Type '\c' to clear the current input statement.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MariaDB [test]&gt;</w:t>
      </w:r>
    </w:p>
    <w:p w:rsidR="00C73491" w:rsidRPr="00C73491" w:rsidRDefault="00C73491" w:rsidP="00C7349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>To get the list of all the available databases, type: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MariaDB [test]&gt; </w:t>
      </w:r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show databases;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+--------------------+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| Database           |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+--------------------+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</w:t>
      </w:r>
      <w:proofErr w:type="spellStart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information_schema</w:t>
      </w:r>
      <w:proofErr w:type="spellEnd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|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| test               |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+--------------------+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2 rows in set (0.00 sec)</w:t>
      </w:r>
    </w:p>
    <w:p w:rsidR="00C73491" w:rsidRPr="00C73491" w:rsidRDefault="00C73491" w:rsidP="00C7349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Note: You can go inside a database with the </w:t>
      </w:r>
      <w:r w:rsidRPr="00C73491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</w:t>
      </w: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 command. For example, type </w:t>
      </w:r>
      <w:r w:rsidRPr="00C73491">
        <w:rPr>
          <w:rFonts w:ascii="Arial" w:eastAsia="Times New Roman" w:hAnsi="Arial" w:cs="Arial"/>
          <w:b/>
          <w:bCs/>
          <w:color w:val="555555"/>
          <w:sz w:val="21"/>
          <w:szCs w:val="21"/>
        </w:rPr>
        <w:t>use test;</w:t>
      </w: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 to go to your new database.</w:t>
      </w:r>
    </w:p>
    <w:p w:rsidR="00C73491" w:rsidRPr="00C73491" w:rsidRDefault="00C73491" w:rsidP="00C7349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To create a table called </w:t>
      </w:r>
      <w:r w:rsidRPr="00C73491">
        <w:rPr>
          <w:rFonts w:ascii="Arial" w:eastAsia="Times New Roman" w:hAnsi="Arial" w:cs="Arial"/>
          <w:b/>
          <w:bCs/>
          <w:color w:val="555555"/>
          <w:sz w:val="21"/>
          <w:szCs w:val="21"/>
        </w:rPr>
        <w:t>addresses</w:t>
      </w:r>
      <w:r w:rsidRPr="00C73491">
        <w:rPr>
          <w:rFonts w:ascii="Arial" w:eastAsia="Times New Roman" w:hAnsi="Arial" w:cs="Arial"/>
          <w:color w:val="555555"/>
          <w:sz w:val="21"/>
          <w:szCs w:val="21"/>
        </w:rPr>
        <w:t>, type: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MariaDB [test]&gt; </w:t>
      </w:r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create table </w:t>
      </w:r>
      <w:proofErr w:type="gramStart"/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addresses(</w:t>
      </w:r>
      <w:proofErr w:type="gramEnd"/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id </w:t>
      </w:r>
      <w:proofErr w:type="spellStart"/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int</w:t>
      </w:r>
      <w:proofErr w:type="spellEnd"/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(10) unsigned, name varchar(20), address varchar(40));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Query OK, 0 rows affected (0.14 sec)</w:t>
      </w:r>
    </w:p>
    <w:p w:rsidR="00C73491" w:rsidRPr="00C73491" w:rsidRDefault="00C73491" w:rsidP="00C7349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Note: Use the </w:t>
      </w:r>
      <w:r w:rsidRPr="00C73491">
        <w:rPr>
          <w:rFonts w:ascii="Arial" w:eastAsia="Times New Roman" w:hAnsi="Arial" w:cs="Arial"/>
          <w:b/>
          <w:bCs/>
          <w:color w:val="555555"/>
          <w:sz w:val="21"/>
          <w:szCs w:val="21"/>
        </w:rPr>
        <w:t>drop table</w:t>
      </w: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 command to remove a table.</w:t>
      </w:r>
    </w:p>
    <w:p w:rsidR="00C73491" w:rsidRPr="00C73491" w:rsidRDefault="00C73491" w:rsidP="00C7349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lastRenderedPageBreak/>
        <w:t>To get the list of all the tables created in your database, type: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MariaDB [test]&gt; </w:t>
      </w:r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show tables;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+----------------+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</w:t>
      </w:r>
      <w:proofErr w:type="spellStart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Tables_in_test</w:t>
      </w:r>
      <w:proofErr w:type="spellEnd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|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+----------------+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| addresses      |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+----------------+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1 row in set (0.00 sec)</w:t>
      </w:r>
    </w:p>
    <w:p w:rsidR="00C73491" w:rsidRPr="00C73491" w:rsidRDefault="00C73491" w:rsidP="00C7349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To get a description of a </w:t>
      </w:r>
      <w:proofErr w:type="gramStart"/>
      <w:r w:rsidRPr="00C73491">
        <w:rPr>
          <w:rFonts w:ascii="Arial" w:eastAsia="Times New Roman" w:hAnsi="Arial" w:cs="Arial"/>
          <w:color w:val="555555"/>
          <w:sz w:val="21"/>
          <w:szCs w:val="21"/>
        </w:rPr>
        <w:t>particular table</w:t>
      </w:r>
      <w:proofErr w:type="gramEnd"/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 (here </w:t>
      </w:r>
      <w:r w:rsidRPr="00C73491">
        <w:rPr>
          <w:rFonts w:ascii="Arial" w:eastAsia="Times New Roman" w:hAnsi="Arial" w:cs="Arial"/>
          <w:b/>
          <w:bCs/>
          <w:color w:val="555555"/>
          <w:sz w:val="21"/>
          <w:szCs w:val="21"/>
        </w:rPr>
        <w:t>addresses</w:t>
      </w:r>
      <w:r w:rsidRPr="00C73491">
        <w:rPr>
          <w:rFonts w:ascii="Arial" w:eastAsia="Times New Roman" w:hAnsi="Arial" w:cs="Arial"/>
          <w:color w:val="555555"/>
          <w:sz w:val="21"/>
          <w:szCs w:val="21"/>
        </w:rPr>
        <w:t>), type: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MariaDB [test]&gt; </w:t>
      </w:r>
      <w:proofErr w:type="spellStart"/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desc</w:t>
      </w:r>
      <w:proofErr w:type="spellEnd"/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 xml:space="preserve"> addresses;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+---------+------------------+------+-----+---------+-------+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| Field   | Type             | Null | Key | Default | Extra |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+---------+------------------+------+-----+---------+-------+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id      | </w:t>
      </w:r>
      <w:proofErr w:type="spellStart"/>
      <w:proofErr w:type="gramStart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int</w:t>
      </w:r>
      <w:proofErr w:type="spellEnd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10) unsigned | YES  |     | NULL    |       |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name    | </w:t>
      </w:r>
      <w:proofErr w:type="gramStart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varchar(</w:t>
      </w:r>
      <w:proofErr w:type="gramEnd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20)      | YES  |     | NULL    |       |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| address | </w:t>
      </w:r>
      <w:proofErr w:type="gramStart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varchar(</w:t>
      </w:r>
      <w:proofErr w:type="gramEnd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40)      | YES  |     | NULL    |       |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+---------+------------------+------+-----+---------+-------+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3 rows in set (0.00 sec)</w:t>
      </w:r>
    </w:p>
    <w:p w:rsidR="00C73491" w:rsidRPr="00C73491" w:rsidRDefault="00C73491" w:rsidP="00C7349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To get the </w:t>
      </w:r>
      <w:r w:rsidRPr="00C73491">
        <w:rPr>
          <w:rFonts w:ascii="Arial" w:eastAsia="Times New Roman" w:hAnsi="Arial" w:cs="Arial"/>
          <w:b/>
          <w:bCs/>
          <w:color w:val="555555"/>
          <w:sz w:val="21"/>
          <w:szCs w:val="21"/>
        </w:rPr>
        <w:t>create table</w:t>
      </w: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 statement associated with the </w:t>
      </w:r>
      <w:r w:rsidRPr="00C73491">
        <w:rPr>
          <w:rFonts w:ascii="Arial" w:eastAsia="Times New Roman" w:hAnsi="Arial" w:cs="Arial"/>
          <w:b/>
          <w:bCs/>
          <w:color w:val="555555"/>
          <w:sz w:val="21"/>
          <w:szCs w:val="21"/>
        </w:rPr>
        <w:t>addresses</w:t>
      </w: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 table, type: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MariaDB [test]&gt; </w:t>
      </w:r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show create table addresses;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+-----------+---------------------------------------------------------------------------------------------------------------------------------------------------------------------------------+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| Table     | Create Table                                                                                                                                                                    |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+-----------+---------------------------------------------------------------------------------------------------------------------------------------------------------------------------------+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| addresses | CREATE TABLE `addresses` (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lastRenderedPageBreak/>
        <w:t xml:space="preserve">  `id` </w:t>
      </w:r>
      <w:proofErr w:type="spellStart"/>
      <w:proofErr w:type="gramStart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int</w:t>
      </w:r>
      <w:proofErr w:type="spellEnd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(</w:t>
      </w:r>
      <w:proofErr w:type="gramEnd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10) unsigned DEFAULT NULL,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`name` </w:t>
      </w:r>
      <w:proofErr w:type="gramStart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varchar(</w:t>
      </w:r>
      <w:proofErr w:type="gramEnd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20) DEFAULT NULL,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 `address` </w:t>
      </w:r>
      <w:proofErr w:type="gramStart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varchar(</w:t>
      </w:r>
      <w:proofErr w:type="gramEnd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40) DEFAULT NULL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) ENGINE=</w:t>
      </w:r>
      <w:proofErr w:type="spellStart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InnoDB</w:t>
      </w:r>
      <w:proofErr w:type="spellEnd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DEFAULT CHARSET=latin1 |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+-----------+---------------------------------------------------------------------------------------------------------------------------------------------------------------------------------+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1 row in set (0.00 sec)</w:t>
      </w:r>
    </w:p>
    <w:p w:rsidR="00C73491" w:rsidRPr="00C73491" w:rsidRDefault="00C73491" w:rsidP="00C73491">
      <w:pPr>
        <w:shd w:val="clear" w:color="auto" w:fill="FFFFFF"/>
        <w:spacing w:before="180" w:after="180" w:line="240" w:lineRule="atLeast"/>
        <w:outlineLvl w:val="1"/>
        <w:rPr>
          <w:rFonts w:ascii="Arial" w:eastAsia="Times New Roman" w:hAnsi="Arial" w:cs="Arial"/>
          <w:b/>
          <w:bCs/>
          <w:color w:val="555555"/>
          <w:sz w:val="47"/>
          <w:szCs w:val="47"/>
        </w:rPr>
      </w:pPr>
      <w:r w:rsidRPr="00C73491">
        <w:rPr>
          <w:rFonts w:ascii="Arial" w:eastAsia="Times New Roman" w:hAnsi="Arial" w:cs="Arial"/>
          <w:b/>
          <w:bCs/>
          <w:color w:val="555555"/>
          <w:sz w:val="47"/>
          <w:szCs w:val="47"/>
        </w:rPr>
        <w:t>Useful Tip</w:t>
      </w:r>
    </w:p>
    <w:p w:rsidR="00C73491" w:rsidRPr="00C73491" w:rsidRDefault="00C73491" w:rsidP="00C73491">
      <w:pPr>
        <w:shd w:val="clear" w:color="auto" w:fill="FFFFFF"/>
        <w:spacing w:before="384" w:after="384" w:line="360" w:lineRule="atLeast"/>
        <w:rPr>
          <w:rFonts w:ascii="Arial" w:eastAsia="Times New Roman" w:hAnsi="Arial" w:cs="Arial"/>
          <w:color w:val="555555"/>
          <w:sz w:val="21"/>
          <w:szCs w:val="21"/>
        </w:rPr>
      </w:pP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At the </w:t>
      </w:r>
      <w:r w:rsidRPr="00C73491">
        <w:rPr>
          <w:rFonts w:ascii="Arial" w:eastAsia="Times New Roman" w:hAnsi="Arial" w:cs="Arial"/>
          <w:b/>
          <w:bCs/>
          <w:color w:val="555555"/>
          <w:sz w:val="21"/>
          <w:szCs w:val="21"/>
        </w:rPr>
        <w:t>MariaDB</w:t>
      </w: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 prompt, you can get some information about the syntax by using the </w:t>
      </w:r>
      <w:r w:rsidRPr="00C73491">
        <w:rPr>
          <w:rFonts w:ascii="Arial" w:eastAsia="Times New Roman" w:hAnsi="Arial" w:cs="Arial"/>
          <w:b/>
          <w:bCs/>
          <w:color w:val="555555"/>
          <w:sz w:val="21"/>
          <w:szCs w:val="21"/>
        </w:rPr>
        <w:t>help</w:t>
      </w:r>
      <w:r w:rsidRPr="00C73491">
        <w:rPr>
          <w:rFonts w:ascii="Arial" w:eastAsia="Times New Roman" w:hAnsi="Arial" w:cs="Arial"/>
          <w:color w:val="555555"/>
          <w:sz w:val="21"/>
          <w:szCs w:val="21"/>
        </w:rPr>
        <w:t xml:space="preserve"> command: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MariaDB [(none)]&gt; </w:t>
      </w:r>
      <w:r w:rsidRPr="00C73491">
        <w:rPr>
          <w:rFonts w:ascii="Courier New" w:eastAsia="Times New Roman" w:hAnsi="Courier New" w:cs="Courier New"/>
          <w:b/>
          <w:bCs/>
          <w:color w:val="555555"/>
          <w:sz w:val="20"/>
          <w:szCs w:val="20"/>
        </w:rPr>
        <w:t>help drop table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Name: 'DROP TABLE'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Description: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Syntax: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DROP [TEMPORARY] TABLE [IF EXISTS]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    </w:t>
      </w:r>
      <w:proofErr w:type="spellStart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tbl_name</w:t>
      </w:r>
      <w:proofErr w:type="spellEnd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[, </w:t>
      </w:r>
      <w:proofErr w:type="spellStart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tbl_name</w:t>
      </w:r>
      <w:proofErr w:type="spellEnd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] ...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    [RESTRICT | CASCADE]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DROP TABLE removes one or more tables. You must have the DROP privilege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for each table. All table data and the table definition are removed, so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be careful with this statement! If any of the tables named in the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argument list </w:t>
      </w:r>
      <w:proofErr w:type="gramStart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do</w:t>
      </w:r>
      <w:proofErr w:type="gramEnd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not exist, MySQL returns an error indicating by name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which </w:t>
      </w:r>
      <w:proofErr w:type="spellStart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nonexisting</w:t>
      </w:r>
      <w:proofErr w:type="spellEnd"/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 xml:space="preserve"> tables it was unable to drop, but it also drops all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of the tables in the list that do exist.</w:t>
      </w:r>
    </w:p>
    <w:p w:rsidR="00C73491" w:rsidRPr="00C73491" w:rsidRDefault="00C73491" w:rsidP="00C73491">
      <w:pPr>
        <w:pBdr>
          <w:top w:val="single" w:sz="6" w:space="5" w:color="AAAAAA"/>
          <w:left w:val="single" w:sz="6" w:space="8" w:color="AAAAAA"/>
          <w:bottom w:val="single" w:sz="6" w:space="5" w:color="CCCCCC"/>
          <w:right w:val="single" w:sz="6" w:space="8" w:color="AAAAAA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textAlignment w:val="center"/>
        <w:rPr>
          <w:rFonts w:ascii="Courier New" w:eastAsia="Times New Roman" w:hAnsi="Courier New" w:cs="Courier New"/>
          <w:color w:val="555555"/>
          <w:sz w:val="20"/>
          <w:szCs w:val="20"/>
        </w:rPr>
      </w:pPr>
      <w:r w:rsidRPr="00C73491">
        <w:rPr>
          <w:rFonts w:ascii="Courier New" w:eastAsia="Times New Roman" w:hAnsi="Courier New" w:cs="Courier New"/>
          <w:color w:val="555555"/>
          <w:sz w:val="20"/>
          <w:szCs w:val="20"/>
        </w:rPr>
        <w:t>...</w:t>
      </w:r>
    </w:p>
    <w:p w:rsidR="00B92288" w:rsidRPr="00C73491" w:rsidRDefault="00B92288" w:rsidP="00C73491"/>
    <w:sectPr w:rsidR="00B92288" w:rsidRPr="00C7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207A0C"/>
    <w:multiLevelType w:val="multilevel"/>
    <w:tmpl w:val="D338C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491"/>
    <w:rsid w:val="00B92288"/>
    <w:rsid w:val="00C73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0520"/>
  <w15:chartTrackingRefBased/>
  <w15:docId w15:val="{381880C1-6AFC-4580-B130-E4C11892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3491"/>
    <w:pPr>
      <w:spacing w:before="120" w:after="120" w:line="240" w:lineRule="atLeast"/>
      <w:outlineLvl w:val="0"/>
    </w:pPr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paragraph" w:styleId="Heading2">
    <w:name w:val="heading 2"/>
    <w:basedOn w:val="Normal"/>
    <w:link w:val="Heading2Char"/>
    <w:uiPriority w:val="9"/>
    <w:qFormat/>
    <w:rsid w:val="00C73491"/>
    <w:pPr>
      <w:spacing w:before="180" w:after="180" w:line="240" w:lineRule="atLeast"/>
      <w:outlineLvl w:val="1"/>
    </w:pPr>
    <w:rPr>
      <w:rFonts w:ascii="Times New Roman" w:eastAsia="Times New Roman" w:hAnsi="Times New Roman" w:cs="Times New Roman"/>
      <w:b/>
      <w:bCs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491"/>
    <w:rPr>
      <w:rFonts w:ascii="Times New Roman" w:eastAsia="Times New Roman" w:hAnsi="Times New Roman" w:cs="Times New Roman"/>
      <w:b/>
      <w:bCs/>
      <w:kern w:val="36"/>
      <w:sz w:val="63"/>
      <w:szCs w:val="63"/>
    </w:rPr>
  </w:style>
  <w:style w:type="character" w:customStyle="1" w:styleId="Heading2Char">
    <w:name w:val="Heading 2 Char"/>
    <w:basedOn w:val="DefaultParagraphFont"/>
    <w:link w:val="Heading2"/>
    <w:uiPriority w:val="9"/>
    <w:rsid w:val="00C73491"/>
    <w:rPr>
      <w:rFonts w:ascii="Times New Roman" w:eastAsia="Times New Roman" w:hAnsi="Times New Roman" w:cs="Times New Roman"/>
      <w:b/>
      <w:bCs/>
      <w:sz w:val="54"/>
      <w:szCs w:val="54"/>
    </w:rPr>
  </w:style>
  <w:style w:type="character" w:styleId="Hyperlink">
    <w:name w:val="Hyperlink"/>
    <w:basedOn w:val="DefaultParagraphFont"/>
    <w:uiPriority w:val="99"/>
    <w:semiHidden/>
    <w:unhideWhenUsed/>
    <w:rsid w:val="00C73491"/>
    <w:rPr>
      <w:b w:val="0"/>
      <w:bCs w:val="0"/>
      <w:strike w:val="0"/>
      <w:dstrike w:val="0"/>
      <w:color w:val="0066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3491"/>
    <w:pPr>
      <w:pBdr>
        <w:top w:val="single" w:sz="6" w:space="5" w:color="AAAAAA"/>
        <w:left w:val="single" w:sz="6" w:space="8" w:color="AAAAAA"/>
        <w:bottom w:val="single" w:sz="6" w:space="5" w:color="CCCCCC"/>
        <w:right w:val="single" w:sz="6" w:space="8" w:color="AAAAAA"/>
      </w:pBdr>
      <w:shd w:val="clear" w:color="auto" w:fill="F4F4F4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textAlignment w:val="center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3491"/>
    <w:rPr>
      <w:rFonts w:ascii="Courier New" w:eastAsia="Times New Roman" w:hAnsi="Courier New" w:cs="Courier New"/>
      <w:sz w:val="20"/>
      <w:szCs w:val="20"/>
      <w:shd w:val="clear" w:color="auto" w:fill="F4F4F4"/>
    </w:rPr>
  </w:style>
  <w:style w:type="character" w:styleId="Strong">
    <w:name w:val="Strong"/>
    <w:basedOn w:val="DefaultParagraphFont"/>
    <w:uiPriority w:val="22"/>
    <w:qFormat/>
    <w:rsid w:val="00C7349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73491"/>
    <w:pPr>
      <w:spacing w:before="384" w:after="38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ta-prep">
    <w:name w:val="meta-prep"/>
    <w:basedOn w:val="DefaultParagraphFont"/>
    <w:rsid w:val="00C73491"/>
  </w:style>
  <w:style w:type="character" w:customStyle="1" w:styleId="fn">
    <w:name w:val="fn"/>
    <w:basedOn w:val="DefaultParagraphFont"/>
    <w:rsid w:val="00C73491"/>
  </w:style>
  <w:style w:type="character" w:customStyle="1" w:styleId="comments-link1">
    <w:name w:val="comments-link1"/>
    <w:basedOn w:val="DefaultParagraphFont"/>
    <w:rsid w:val="00C73491"/>
    <w:rPr>
      <w:sz w:val="18"/>
      <w:szCs w:val="18"/>
    </w:rPr>
  </w:style>
  <w:style w:type="character" w:customStyle="1" w:styleId="mdash">
    <w:name w:val="mdash"/>
    <w:basedOn w:val="DefaultParagraphFont"/>
    <w:rsid w:val="00C73491"/>
  </w:style>
  <w:style w:type="character" w:customStyle="1" w:styleId="fsb-title2">
    <w:name w:val="fsb-title2"/>
    <w:basedOn w:val="DefaultParagraphFont"/>
    <w:rsid w:val="00C73491"/>
    <w:rPr>
      <w:rFonts w:ascii="Arial" w:hAnsi="Arial" w:cs="Arial" w:hint="default"/>
      <w:strike w:val="0"/>
      <w:dstrike w:val="0"/>
      <w:vanish w:val="0"/>
      <w:webHidden w:val="0"/>
      <w:color w:val="333333"/>
      <w:sz w:val="24"/>
      <w:szCs w:val="24"/>
      <w:u w:val="none"/>
      <w:effect w:val="none"/>
      <w:specVanish w:val="0"/>
    </w:rPr>
  </w:style>
  <w:style w:type="character" w:customStyle="1" w:styleId="fsb-service-title2">
    <w:name w:val="fsb-service-title2"/>
    <w:basedOn w:val="DefaultParagraphFont"/>
    <w:rsid w:val="00C73491"/>
    <w:rPr>
      <w:vanish/>
      <w:webHidden w:val="0"/>
      <w:specVanish w:val="0"/>
    </w:rPr>
  </w:style>
  <w:style w:type="character" w:customStyle="1" w:styleId="fsb-count6">
    <w:name w:val="fsb-count6"/>
    <w:basedOn w:val="DefaultParagraphFont"/>
    <w:rsid w:val="00C734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5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6180">
              <w:marLeft w:val="0"/>
              <w:marRight w:val="0"/>
              <w:marTop w:val="300"/>
              <w:marBottom w:val="300"/>
              <w:divBdr>
                <w:top w:val="single" w:sz="6" w:space="0" w:color="E5E5E5"/>
                <w:left w:val="single" w:sz="6" w:space="15" w:color="E5E5E5"/>
                <w:bottom w:val="single" w:sz="6" w:space="15" w:color="E5E5E5"/>
                <w:right w:val="single" w:sz="6" w:space="15" w:color="E5E5E5"/>
              </w:divBdr>
              <w:divsChild>
                <w:div w:id="569388985">
                  <w:marLeft w:val="0"/>
                  <w:marRight w:val="0"/>
                  <w:marTop w:val="6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9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29621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9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1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203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ertdepot.net/rhel7-install-mariadbmysq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784</Words>
  <Characters>4470</Characters>
  <Application>Microsoft Office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1</cp:revision>
  <dcterms:created xsi:type="dcterms:W3CDTF">2018-08-07T17:10:00Z</dcterms:created>
  <dcterms:modified xsi:type="dcterms:W3CDTF">2018-08-07T17:11:00Z</dcterms:modified>
</cp:coreProperties>
</file>