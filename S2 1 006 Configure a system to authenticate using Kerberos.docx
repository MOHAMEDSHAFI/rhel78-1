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6C" w:rsidRPr="005F2C6C" w:rsidRDefault="005F2C6C" w:rsidP="005F2C6C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5F2C6C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system to authenticate using Kerberos.</w:t>
      </w:r>
    </w:p>
    <w:p w:rsidR="005F2C6C" w:rsidRDefault="005F2C6C" w:rsidP="005F2C6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5F2C6C" w:rsidRPr="005F2C6C" w:rsidRDefault="005F2C6C" w:rsidP="005F2C6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5F2C6C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Before configuring a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client, you have to </w:t>
      </w:r>
      <w:hyperlink r:id="rId4" w:tooltip="RHEL7: Configure a Kerberos KDC." w:history="1">
        <w:r w:rsidRPr="005F2C6C">
          <w:rPr>
            <w:rFonts w:ascii="Arial" w:eastAsia="Times New Roman" w:hAnsi="Arial" w:cs="Arial"/>
            <w:color w:val="0066CC"/>
            <w:sz w:val="21"/>
            <w:szCs w:val="21"/>
          </w:rPr>
          <w:t>configure a KDC</w:t>
        </w:r>
      </w:hyperlink>
      <w:r w:rsidRPr="005F2C6C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br/>
        <w:t xml:space="preserve">Also, to get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running, </w:t>
      </w:r>
      <w:hyperlink r:id="rId5" w:tooltip="RHEL7: How to set up the NTP service." w:history="1">
        <w:r w:rsidRPr="005F2C6C">
          <w:rPr>
            <w:rFonts w:ascii="Arial" w:eastAsia="Times New Roman" w:hAnsi="Arial" w:cs="Arial"/>
            <w:color w:val="0066CC"/>
            <w:sz w:val="21"/>
            <w:szCs w:val="21"/>
          </w:rPr>
          <w:t>NTP synchronization</w:t>
        </w:r>
      </w:hyperlink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hostname resolution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must be working.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br/>
        <w:t xml:space="preserve">If no working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, add the following lines in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file (replace the specified </w:t>
      </w:r>
      <w:proofErr w:type="spellStart"/>
      <w:r w:rsidRPr="005F2C6C">
        <w:rPr>
          <w:rFonts w:ascii="Arial" w:eastAsia="Times New Roman" w:hAnsi="Arial" w:cs="Arial"/>
          <w:color w:val="555555"/>
          <w:sz w:val="21"/>
          <w:szCs w:val="21"/>
        </w:rPr>
        <w:t>ip</w:t>
      </w:r>
      <w:proofErr w:type="spellEnd"/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addresses with yours):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192.168.1.11 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kbserver.example.com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192.168.1.12 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kbclient.example.com</w:t>
      </w:r>
    </w:p>
    <w:p w:rsidR="005F2C6C" w:rsidRPr="005F2C6C" w:rsidRDefault="005F2C6C" w:rsidP="005F2C6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5F2C6C">
        <w:rPr>
          <w:rFonts w:ascii="Arial" w:eastAsia="Times New Roman" w:hAnsi="Arial" w:cs="Arial"/>
          <w:b/>
          <w:bCs/>
          <w:color w:val="555555"/>
          <w:sz w:val="47"/>
          <w:szCs w:val="47"/>
        </w:rPr>
        <w:t>Client Configuration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client packages: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krb5-workstation pam_krb5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/krb5.conf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file, uncomment all the lines, replace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EXAMPLE.COM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with your own realm,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example.com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with your own domain name, and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kerberos.example.com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with your own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KDC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server name (here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kbserver.example.com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, you get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/krb5.conf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file from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KDC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server (here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kbserver.example.com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scp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root@kbserver.example.com:/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/krb5.conf /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/krb5.conf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>Create a user for test: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useradd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Add the client machine name (here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kbclient.example.com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>) to the principals: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kadmin</w:t>
      </w:r>
      <w:proofErr w:type="spellEnd"/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Authenticating as principal root/admin@EXAMPLE.COM with password.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Password for root/admin@EXAMPLE.COM: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del w:id="1" w:author="Unknown">
        <w:r w:rsidRPr="005F2C6C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kerberos</w:delText>
        </w:r>
      </w:del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addprinc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randkey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host/kbclient.example.com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WARNING: no policy specified for host/kbclient.example.com@EXAMPLE.COM; defaulting to no policy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Principal "host/kbclient.example.com@EXAMPLE.COM" created.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Create a local copy stored by default in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/krb5.keytab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ktadd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host/kbclient.example.com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aes256-cts-hmac-sha1-96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aes128-cts-hmac-sha1-96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des3-cbc-sha1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arcfour-hmac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camellia256-cts-cmac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camellia128-cts-cmac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des-hmac-sha1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host/kbclient.example.com with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des-cbc-md5 added to 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quit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Edit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proofErr w:type="spellEnd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ssh_config</w:t>
      </w:r>
      <w:proofErr w:type="spellEnd"/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file and add/uncomment the following lines: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GSSAPIAuthentication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GSSAPIDelegateCredentials</w:t>
      </w:r>
      <w:proofErr w:type="spell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Reload the 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sshd</w:t>
      </w:r>
      <w:proofErr w:type="spellEnd"/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service configuration: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reload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sshd</w:t>
      </w:r>
      <w:proofErr w:type="spellEnd"/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Configure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PAM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component at the command line: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authconfig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--enablekrb5 --update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Test your configuration (here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kbserver.example.com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is the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KDC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server name):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su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 user01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kinit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Password for user01@EXAMPLE.COM: </w:t>
      </w:r>
      <w:del w:id="2" w:author="Unknown">
        <w:r w:rsidRPr="005F2C6C">
          <w:rPr>
            <w:rFonts w:ascii="Courier New" w:eastAsia="Times New Roman" w:hAnsi="Courier New" w:cs="Courier New"/>
            <w:strike/>
            <w:color w:val="555555"/>
            <w:sz w:val="20"/>
            <w:szCs w:val="20"/>
          </w:rPr>
          <w:delText>user01</w:delText>
        </w:r>
      </w:del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klist</w:t>
      </w:r>
      <w:proofErr w:type="spellEnd"/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Ticket cache: </w:t>
      </w:r>
      <w:proofErr w:type="gramStart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KEYRING:persistent</w:t>
      </w:r>
      <w:proofErr w:type="gramEnd"/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:1000:1000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Default principal: user01@EXAMPLE.COM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Valid starting Expires Service principal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>07/22/2014 17:20:15 07/23/2014 17:19:54 krbtgt/EXAMPLE.COM@EXAMPLE.COM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renew until 07/22/2014 17:19:54</w:t>
      </w:r>
    </w:p>
    <w:p w:rsidR="005F2C6C" w:rsidRPr="005F2C6C" w:rsidRDefault="005F2C6C" w:rsidP="005F2C6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5F2C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proofErr w:type="spellStart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5F2C6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kbserver.example.com</w:t>
      </w:r>
    </w:p>
    <w:p w:rsidR="005F2C6C" w:rsidRPr="005F2C6C" w:rsidRDefault="005F2C6C" w:rsidP="005F2C6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5F2C6C">
        <w:rPr>
          <w:rFonts w:ascii="Arial" w:eastAsia="Times New Roman" w:hAnsi="Arial" w:cs="Arial"/>
          <w:color w:val="555555"/>
          <w:sz w:val="21"/>
          <w:szCs w:val="21"/>
        </w:rPr>
        <w:t>Now, you should be able to quit and reconnect without giving any password.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br/>
        <w:t xml:space="preserve">In addition, the first time you log in to a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client, you </w:t>
      </w:r>
      <w:proofErr w:type="gramStart"/>
      <w:r w:rsidRPr="005F2C6C">
        <w:rPr>
          <w:rFonts w:ascii="Arial" w:eastAsia="Times New Roman" w:hAnsi="Arial" w:cs="Arial"/>
          <w:color w:val="555555"/>
          <w:sz w:val="21"/>
          <w:szCs w:val="21"/>
        </w:rPr>
        <w:t>have to</w:t>
      </w:r>
      <w:proofErr w:type="gramEnd"/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provide a login/password (see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kinit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above). Then, you get a ticket that allows you to log in to all the other </w:t>
      </w:r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clients in the same realm and you don’t need to provide a password any more </w:t>
      </w:r>
      <w:proofErr w:type="gramStart"/>
      <w:r w:rsidRPr="005F2C6C">
        <w:rPr>
          <w:rFonts w:ascii="Arial" w:eastAsia="Times New Roman" w:hAnsi="Arial" w:cs="Arial"/>
          <w:color w:val="555555"/>
          <w:sz w:val="21"/>
          <w:szCs w:val="21"/>
        </w:rPr>
        <w:t>as long as</w:t>
      </w:r>
      <w:proofErr w:type="gramEnd"/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your ticket is valid.</w:t>
      </w:r>
      <w:r w:rsidRPr="005F2C6C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Note: To delete a ticket, use the </w:t>
      </w:r>
      <w:proofErr w:type="spellStart"/>
      <w:r w:rsidRPr="005F2C6C">
        <w:rPr>
          <w:rFonts w:ascii="Arial" w:eastAsia="Times New Roman" w:hAnsi="Arial" w:cs="Arial"/>
          <w:b/>
          <w:bCs/>
          <w:color w:val="555555"/>
          <w:sz w:val="21"/>
          <w:szCs w:val="21"/>
        </w:rPr>
        <w:t>kdestroy</w:t>
      </w:r>
      <w:proofErr w:type="spellEnd"/>
      <w:r w:rsidRPr="005F2C6C">
        <w:rPr>
          <w:rFonts w:ascii="Arial" w:eastAsia="Times New Roman" w:hAnsi="Arial" w:cs="Arial"/>
          <w:color w:val="555555"/>
          <w:sz w:val="21"/>
          <w:szCs w:val="21"/>
        </w:rPr>
        <w:t xml:space="preserve"> command.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C"/>
    <w:rsid w:val="005F2C6C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0EA"/>
  <w15:chartTrackingRefBased/>
  <w15:docId w15:val="{98E1E154-BA1A-40F1-ADEA-14BE9313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C6C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5F2C6C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6C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5F2C6C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5F2C6C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C6C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C6C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5F2C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C6C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5F2C6C"/>
  </w:style>
  <w:style w:type="character" w:customStyle="1" w:styleId="fn">
    <w:name w:val="fn"/>
    <w:basedOn w:val="DefaultParagraphFont"/>
    <w:rsid w:val="005F2C6C"/>
  </w:style>
  <w:style w:type="character" w:customStyle="1" w:styleId="comments-link1">
    <w:name w:val="comments-link1"/>
    <w:basedOn w:val="DefaultParagraphFont"/>
    <w:rsid w:val="005F2C6C"/>
    <w:rPr>
      <w:sz w:val="18"/>
      <w:szCs w:val="18"/>
    </w:rPr>
  </w:style>
  <w:style w:type="character" w:customStyle="1" w:styleId="mdash">
    <w:name w:val="mdash"/>
    <w:basedOn w:val="DefaultParagraphFont"/>
    <w:rsid w:val="005F2C6C"/>
  </w:style>
  <w:style w:type="character" w:customStyle="1" w:styleId="fsb-title2">
    <w:name w:val="fsb-title2"/>
    <w:basedOn w:val="DefaultParagraphFont"/>
    <w:rsid w:val="005F2C6C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5F2C6C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5F2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02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58958300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5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9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rtdepot.net/rhel7-set-ntp-service/" TargetMode="External"/><Relationship Id="rId4" Type="http://schemas.openxmlformats.org/officeDocument/2006/relationships/hyperlink" Target="https://www.certdepot.net/rhel7-configure-kerberos-kd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2018-08-07T09:40:00Z</dcterms:created>
  <dcterms:modified xsi:type="dcterms:W3CDTF">2018-08-07T09:45:00Z</dcterms:modified>
</cp:coreProperties>
</file>