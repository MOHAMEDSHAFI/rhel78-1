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6FA" w:rsidRPr="00E476FA" w:rsidRDefault="00E476FA" w:rsidP="00E476FA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E476FA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Configure SSH key-based authentication.</w:t>
      </w:r>
    </w:p>
    <w:p w:rsidR="00E476FA" w:rsidRPr="00E476FA" w:rsidRDefault="00E476FA" w:rsidP="00E476FA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9F9F9F"/>
          <w:sz w:val="18"/>
          <w:szCs w:val="18"/>
        </w:rPr>
      </w:pPr>
      <w:r w:rsidRPr="00E476FA">
        <w:rPr>
          <w:rFonts w:ascii="Arial" w:eastAsia="Times New Roman" w:hAnsi="Arial" w:cs="Arial"/>
          <w:color w:val="9F9F9F"/>
          <w:sz w:val="18"/>
          <w:szCs w:val="18"/>
        </w:rPr>
        <w:t xml:space="preserve">Last updated on </w:t>
      </w:r>
      <w:hyperlink r:id="rId4" w:tooltip="RHEL7: Configure SSH key-based authentication." w:history="1">
        <w:r w:rsidRPr="00E476FA">
          <w:rPr>
            <w:rFonts w:ascii="Arial" w:eastAsia="Times New Roman" w:hAnsi="Arial" w:cs="Arial"/>
            <w:color w:val="0066CC"/>
            <w:sz w:val="18"/>
            <w:szCs w:val="18"/>
          </w:rPr>
          <w:t>June 3, 2017</w:t>
        </w:r>
      </w:hyperlink>
      <w:r w:rsidRPr="00E476FA">
        <w:rPr>
          <w:rFonts w:ascii="Arial" w:eastAsia="Times New Roman" w:hAnsi="Arial" w:cs="Arial"/>
          <w:color w:val="9F9F9F"/>
          <w:sz w:val="18"/>
          <w:szCs w:val="18"/>
        </w:rPr>
        <w:t xml:space="preserve"> (36,320 views) - </w:t>
      </w:r>
      <w:proofErr w:type="spellStart"/>
      <w:r w:rsidRPr="00E476FA">
        <w:rPr>
          <w:rFonts w:ascii="Arial" w:eastAsia="Times New Roman" w:hAnsi="Arial" w:cs="Arial"/>
          <w:color w:val="9F9F9F"/>
          <w:sz w:val="18"/>
          <w:szCs w:val="18"/>
        </w:rPr>
        <w:t>CertDepot</w:t>
      </w:r>
      <w:proofErr w:type="spellEnd"/>
      <w:r w:rsidRPr="00E476FA">
        <w:rPr>
          <w:rFonts w:ascii="Arial" w:eastAsia="Times New Roman" w:hAnsi="Arial" w:cs="Arial"/>
          <w:color w:val="9F9F9F"/>
          <w:sz w:val="18"/>
          <w:szCs w:val="18"/>
        </w:rPr>
        <w:t xml:space="preserve"> — </w:t>
      </w:r>
      <w:hyperlink r:id="rId5" w:anchor="comments" w:history="1">
        <w:r w:rsidRPr="00E476FA">
          <w:rPr>
            <w:rFonts w:ascii="Arial" w:eastAsia="Times New Roman" w:hAnsi="Arial" w:cs="Arial"/>
            <w:color w:val="0066CC"/>
            <w:sz w:val="18"/>
            <w:szCs w:val="18"/>
          </w:rPr>
          <w:t>10 Comments ↓</w:t>
        </w:r>
      </w:hyperlink>
      <w:r w:rsidRPr="00E476FA">
        <w:rPr>
          <w:rFonts w:ascii="Arial" w:eastAsia="Times New Roman" w:hAnsi="Arial" w:cs="Arial"/>
          <w:color w:val="9F9F9F"/>
          <w:sz w:val="18"/>
          <w:szCs w:val="18"/>
        </w:rPr>
        <w:t xml:space="preserve"> </w:t>
      </w:r>
    </w:p>
    <w:p w:rsidR="00E476FA" w:rsidRPr="00E476FA" w:rsidRDefault="00E476FA" w:rsidP="00E476F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476FA">
        <w:rPr>
          <w:rFonts w:ascii="Arial" w:eastAsia="Times New Roman" w:hAnsi="Arial" w:cs="Arial"/>
          <w:color w:val="333333"/>
          <w:sz w:val="24"/>
          <w:szCs w:val="24"/>
        </w:rPr>
        <w:t>Share this link</w:t>
      </w:r>
    </w:p>
    <w:p w:rsidR="00E476FA" w:rsidRPr="00E476FA" w:rsidRDefault="00E476FA" w:rsidP="00E476F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6" w:tgtFrame="_blank" w:tooltip="Be the first one to tweet this article!" w:history="1">
        <w:r w:rsidRPr="00E476FA">
          <w:rPr>
            <w:rFonts w:ascii="Arial" w:eastAsia="Times New Roman" w:hAnsi="Arial" w:cs="Arial"/>
            <w:vanish/>
            <w:color w:val="333333"/>
            <w:sz w:val="18"/>
            <w:szCs w:val="18"/>
            <w:bdr w:val="none" w:sz="0" w:space="0" w:color="auto" w:frame="1"/>
          </w:rPr>
          <w:t>Twitter</w:t>
        </w:r>
        <w:r w:rsidRPr="00E476FA">
          <w:rPr>
            <w:rFonts w:ascii="Arial" w:eastAsia="Times New Roman" w:hAnsi="Arial" w:cs="Arial"/>
            <w:color w:val="333333"/>
            <w:sz w:val="18"/>
            <w:szCs w:val="18"/>
            <w:bdr w:val="none" w:sz="0" w:space="0" w:color="auto" w:frame="1"/>
          </w:rPr>
          <w:t>0</w:t>
        </w:r>
      </w:hyperlink>
    </w:p>
    <w:p w:rsidR="00E476FA" w:rsidRPr="00E476FA" w:rsidRDefault="00E476FA" w:rsidP="00E476F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7" w:tgtFrame="_blank" w:history="1">
        <w:r w:rsidRPr="00E476FA">
          <w:rPr>
            <w:rFonts w:ascii="Arial" w:eastAsia="Times New Roman" w:hAnsi="Arial" w:cs="Arial"/>
            <w:vanish/>
            <w:color w:val="333333"/>
            <w:sz w:val="18"/>
            <w:szCs w:val="18"/>
            <w:bdr w:val="none" w:sz="0" w:space="0" w:color="auto" w:frame="1"/>
          </w:rPr>
          <w:t>LinkedIn</w:t>
        </w:r>
        <w:r w:rsidRPr="00E476FA">
          <w:rPr>
            <w:rFonts w:ascii="Arial" w:eastAsia="Times New Roman" w:hAnsi="Arial" w:cs="Arial"/>
            <w:color w:val="333333"/>
            <w:sz w:val="18"/>
            <w:szCs w:val="18"/>
            <w:bdr w:val="none" w:sz="0" w:space="0" w:color="auto" w:frame="1"/>
          </w:rPr>
          <w:t>0</w:t>
        </w:r>
      </w:hyperlink>
    </w:p>
    <w:p w:rsidR="00E476FA" w:rsidRPr="00E476FA" w:rsidRDefault="00E476FA" w:rsidP="00E476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476FA">
        <w:rPr>
          <w:rFonts w:ascii="Arial" w:eastAsia="Times New Roman" w:hAnsi="Arial" w:cs="Arial"/>
          <w:color w:val="555555"/>
          <w:sz w:val="21"/>
          <w:szCs w:val="21"/>
        </w:rPr>
        <w:t>Note: This is an </w:t>
      </w:r>
      <w:hyperlink r:id="rId8" w:history="1">
        <w:r w:rsidRPr="00E476FA">
          <w:rPr>
            <w:rFonts w:ascii="Arial" w:eastAsia="Times New Roman" w:hAnsi="Arial" w:cs="Arial"/>
            <w:color w:val="0066CC"/>
            <w:sz w:val="21"/>
            <w:szCs w:val="21"/>
          </w:rPr>
          <w:t>RHCSA 7 exam objective</w:t>
        </w:r>
      </w:hyperlink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 and an </w:t>
      </w:r>
      <w:hyperlink r:id="rId9" w:history="1">
        <w:r w:rsidRPr="00E476FA">
          <w:rPr>
            <w:rFonts w:ascii="Arial" w:eastAsia="Times New Roman" w:hAnsi="Arial" w:cs="Arial"/>
            <w:color w:val="0066CC"/>
            <w:sz w:val="21"/>
            <w:szCs w:val="21"/>
          </w:rPr>
          <w:t>RHCE 7 exam objective</w:t>
        </w:r>
      </w:hyperlink>
      <w:r w:rsidRPr="00E476FA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E476FA" w:rsidRPr="00E476FA" w:rsidRDefault="00E476FA" w:rsidP="00E476FA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E476FA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E476FA" w:rsidRPr="00E476FA" w:rsidRDefault="00E476FA" w:rsidP="00E476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Instead of connecting through login/password to a remote host,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SSH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 allows you to use key-based authentication. To set up key-based authentication, you need two virtual/physical servers that we will call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server1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server2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E476FA" w:rsidRPr="00E476FA" w:rsidRDefault="00E476FA" w:rsidP="00E476FA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E476FA">
        <w:rPr>
          <w:rFonts w:ascii="Arial" w:eastAsia="Times New Roman" w:hAnsi="Arial" w:cs="Arial"/>
          <w:b/>
          <w:bCs/>
          <w:color w:val="555555"/>
          <w:sz w:val="47"/>
          <w:szCs w:val="47"/>
        </w:rPr>
        <w:t>Configuration Procedure</w:t>
      </w:r>
    </w:p>
    <w:p w:rsidR="00E476FA" w:rsidRPr="00E476FA" w:rsidRDefault="00E476FA" w:rsidP="00E476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On the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server1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, create a user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user01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 with password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user01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useradd</w:t>
      </w:r>
      <w:proofErr w:type="spellEnd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user01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passwd</w:t>
      </w:r>
      <w:proofErr w:type="spellEnd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user01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Changing password for user user01.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New password: </w:t>
      </w:r>
      <w:del w:id="0" w:author="Unknown">
        <w:r w:rsidRPr="00E476FA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your password</w:delText>
        </w:r>
      </w:del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Retype new password: </w:t>
      </w:r>
      <w:del w:id="1" w:author="Unknown">
        <w:r w:rsidRPr="00E476FA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your password</w:delText>
        </w:r>
      </w:del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passwd</w:t>
      </w:r>
      <w:proofErr w:type="spell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: all authentication tokens updated successfully.</w:t>
      </w:r>
    </w:p>
    <w:p w:rsidR="00E476FA" w:rsidRPr="00E476FA" w:rsidRDefault="00E476FA" w:rsidP="00E476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On the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server2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, create the same user with password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user01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useradd</w:t>
      </w:r>
      <w:proofErr w:type="spellEnd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user01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passwd</w:t>
      </w:r>
      <w:proofErr w:type="spellEnd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user01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Changing password for user user01.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New password: </w:t>
      </w:r>
      <w:del w:id="2" w:author="Unknown">
        <w:r w:rsidRPr="00E476FA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your password</w:delText>
        </w:r>
      </w:del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Retype new password: </w:t>
      </w:r>
      <w:del w:id="3" w:author="Unknown">
        <w:r w:rsidRPr="00E476FA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your password</w:delText>
        </w:r>
      </w:del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passwd</w:t>
      </w:r>
      <w:proofErr w:type="spell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: all authentication tokens updated successfully.</w:t>
      </w:r>
    </w:p>
    <w:p w:rsidR="00E476FA" w:rsidRPr="00E476FA" w:rsidRDefault="00E476FA" w:rsidP="00E476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On the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server1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t>, connect as this new user: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su</w:t>
      </w:r>
      <w:proofErr w:type="spellEnd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 user01</w:t>
      </w:r>
    </w:p>
    <w:p w:rsidR="00E476FA" w:rsidRPr="00E476FA" w:rsidRDefault="00E476FA" w:rsidP="00E476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Generate a private/public pair for key-based authentication (here </w:t>
      </w:r>
      <w:proofErr w:type="spellStart"/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rsa</w:t>
      </w:r>
      <w:proofErr w:type="spellEnd"/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 key with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2048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 bits and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no passphrase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[user01@server1 </w:t>
      </w:r>
      <w:proofErr w:type="gram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~]$</w:t>
      </w:r>
      <w:proofErr w:type="gram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ssh</w:t>
      </w:r>
      <w:proofErr w:type="spellEnd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-keygen -b 2048 -t </w:t>
      </w:r>
      <w:proofErr w:type="spellStart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rsa</w:t>
      </w:r>
      <w:proofErr w:type="spellEnd"/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Generating public/private </w:t>
      </w:r>
      <w:proofErr w:type="spell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rsa</w:t>
      </w:r>
      <w:proofErr w:type="spell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key pair.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Enter file in which to save the key (/home/user01/.</w:t>
      </w:r>
      <w:proofErr w:type="spell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id_rsa</w:t>
      </w:r>
      <w:proofErr w:type="spell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): </w:t>
      </w:r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return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Created directory '/home/user01/.</w:t>
      </w:r>
      <w:proofErr w:type="spell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'.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Enter passphrase (empty for no passphrase): </w:t>
      </w:r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return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Enter same passphrase again: </w:t>
      </w:r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return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Your identification has been saved in /home/user01/.</w:t>
      </w:r>
      <w:proofErr w:type="spell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id_rsa</w:t>
      </w:r>
      <w:proofErr w:type="spell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Your public key has been saved in /home/user01/.</w:t>
      </w:r>
      <w:proofErr w:type="spell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/id_rsa.pub.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The key fingerprint is: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6d:</w:t>
      </w:r>
      <w:proofErr w:type="gram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ac:45:32:34</w:t>
      </w:r>
      <w:proofErr w:type="gram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:ac:da:4a:3b:4e:f2:83:85:84:5f:d8 user01@server1.example.com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The key's </w:t>
      </w:r>
      <w:proofErr w:type="spell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randomart</w:t>
      </w:r>
      <w:proofErr w:type="spell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image is: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+--[ RSA </w:t>
      </w:r>
      <w:proofErr w:type="gram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2048]----</w:t>
      </w:r>
      <w:proofErr w:type="gram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+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     </w:t>
      </w:r>
      <w:proofErr w:type="gram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.o</w:t>
      </w:r>
      <w:proofErr w:type="gram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|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|       ...       |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 . o </w:t>
      </w:r>
      <w:proofErr w:type="gram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.o</w:t>
      </w:r>
      <w:proofErr w:type="gram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.      |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|. o </w:t>
      </w:r>
      <w:proofErr w:type="gram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E .</w:t>
      </w:r>
      <w:proofErr w:type="gram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*       |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 o </w:t>
      </w:r>
      <w:proofErr w:type="spell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o</w:t>
      </w:r>
      <w:proofErr w:type="spell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proofErr w:type="gram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o</w:t>
      </w:r>
      <w:proofErr w:type="spell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S</w:t>
      </w:r>
      <w:proofErr w:type="gram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     |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|  o</w:t>
      </w:r>
      <w:proofErr w:type="gram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+ .  +       |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|  .</w:t>
      </w:r>
      <w:proofErr w:type="gram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+.o  .        |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|  .+=            |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 </w:t>
      </w:r>
      <w:proofErr w:type="gram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.</w:t>
      </w:r>
      <w:proofErr w:type="spell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oo</w:t>
      </w:r>
      <w:proofErr w:type="spellEnd"/>
      <w:proofErr w:type="gram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|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+-----------------+</w:t>
      </w:r>
    </w:p>
    <w:p w:rsidR="00E476FA" w:rsidRPr="00E476FA" w:rsidRDefault="00E476FA" w:rsidP="00E476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476FA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Still on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server1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, copy the public key to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server2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[user01@server1 </w:t>
      </w:r>
      <w:proofErr w:type="gram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~]$</w:t>
      </w:r>
      <w:proofErr w:type="gram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ssh</w:t>
      </w:r>
      <w:proofErr w:type="spellEnd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-copy-id -</w:t>
      </w:r>
      <w:proofErr w:type="spellStart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i</w:t>
      </w:r>
      <w:proofErr w:type="spellEnd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.</w:t>
      </w:r>
      <w:proofErr w:type="spellStart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ssh</w:t>
      </w:r>
      <w:proofErr w:type="spellEnd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/id_rsa.pub user01@server2.example.com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The authenticity of host 'server2.example.com (192.168.1.49)' can't be established.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ECDSA key fingerprint is </w:t>
      </w:r>
      <w:proofErr w:type="gram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67:79:67:88:7</w:t>
      </w:r>
      <w:proofErr w:type="gram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f:da:31:49:7b:dd:ed:40:af:ae:b6:ae.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Are you sure you want to continue connecting (yes/no)? yes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/bin/</w:t>
      </w:r>
      <w:proofErr w:type="spell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-copy-id: INFO: attempting to log in with the new key(s), to filter out any that are already installed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/bin/</w:t>
      </w:r>
      <w:proofErr w:type="spell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-copy-id: INFO: 1 key(s) remain to be installed -- if you are prompted now it is to install the new keys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user01@server2.example.com's password: 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Number of key(s) added: 1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Now try logging into the machine, with:   "</w:t>
      </w:r>
      <w:proofErr w:type="spell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'user01@server2.example.com'"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and check to make sure that only the key(s) you wanted were added.</w:t>
      </w:r>
    </w:p>
    <w:p w:rsidR="00E476FA" w:rsidRPr="00E476FA" w:rsidRDefault="00E476FA" w:rsidP="00E476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On the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server2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, edit the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ssh</w:t>
      </w:r>
      <w:proofErr w:type="spellEnd"/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sshd_config</w:t>
      </w:r>
      <w:proofErr w:type="spellEnd"/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 file and set the following options: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PasswordAuthentication</w:t>
      </w:r>
      <w:proofErr w:type="spell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PubkeyAuthentication</w:t>
      </w:r>
      <w:proofErr w:type="spell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</w:t>
      </w:r>
    </w:p>
    <w:p w:rsidR="00E476FA" w:rsidRPr="00E476FA" w:rsidRDefault="00E476FA" w:rsidP="00E476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Note: Don’t hesitate to </w:t>
      </w:r>
      <w:hyperlink r:id="rId10" w:tooltip="RHEL7: Access a virtual machine’s console." w:history="1">
        <w:r w:rsidRPr="00E476FA">
          <w:rPr>
            <w:rFonts w:ascii="Arial" w:eastAsia="Times New Roman" w:hAnsi="Arial" w:cs="Arial"/>
            <w:color w:val="0066CC"/>
            <w:sz w:val="21"/>
            <w:szCs w:val="21"/>
          </w:rPr>
          <w:t>set up a virtual console access</w:t>
        </w:r>
      </w:hyperlink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 on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server2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t>, this will avoid re-installing the physical/virtual server if something goes wrong.</w:t>
      </w:r>
    </w:p>
    <w:p w:rsidR="00E476FA" w:rsidRPr="00E476FA" w:rsidRDefault="00E476FA" w:rsidP="00E476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Restart the </w:t>
      </w:r>
      <w:proofErr w:type="spellStart"/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sshd</w:t>
      </w:r>
      <w:proofErr w:type="spellEnd"/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 service: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restart </w:t>
      </w:r>
      <w:proofErr w:type="spellStart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sshd</w:t>
      </w:r>
      <w:proofErr w:type="spellEnd"/>
    </w:p>
    <w:p w:rsidR="00E476FA" w:rsidRPr="00E476FA" w:rsidRDefault="00E476FA" w:rsidP="00E476FA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E476FA">
        <w:rPr>
          <w:rFonts w:ascii="Arial" w:eastAsia="Times New Roman" w:hAnsi="Arial" w:cs="Arial"/>
          <w:b/>
          <w:bCs/>
          <w:color w:val="555555"/>
          <w:sz w:val="47"/>
          <w:szCs w:val="47"/>
        </w:rPr>
        <w:t>Testing Time</w:t>
      </w:r>
    </w:p>
    <w:p w:rsidR="00E476FA" w:rsidRPr="00E476FA" w:rsidRDefault="00E476FA" w:rsidP="00E476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On the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server1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 as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user01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, connect to the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server2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E476FA" w:rsidRPr="00E476FA" w:rsidRDefault="00E476FA" w:rsidP="00E476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[user01@server1 </w:t>
      </w:r>
      <w:proofErr w:type="gramStart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>~]$</w:t>
      </w:r>
      <w:proofErr w:type="gramEnd"/>
      <w:r w:rsidRPr="00E476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ssh</w:t>
      </w:r>
      <w:proofErr w:type="spellEnd"/>
      <w:r w:rsidRPr="00E476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server2.example.com</w:t>
      </w:r>
    </w:p>
    <w:p w:rsidR="00E476FA" w:rsidRPr="00E476FA" w:rsidRDefault="00E476FA" w:rsidP="00E476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Note1: This configuration can also be done for the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root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 account.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Use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-v</w:t>
      </w:r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-</w:t>
      </w:r>
      <w:proofErr w:type="spellStart"/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vv</w:t>
      </w:r>
      <w:proofErr w:type="spellEnd"/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, or </w:t>
      </w:r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-</w:t>
      </w:r>
      <w:proofErr w:type="spellStart"/>
      <w:r w:rsidRPr="00E476FA">
        <w:rPr>
          <w:rFonts w:ascii="Arial" w:eastAsia="Times New Roman" w:hAnsi="Arial" w:cs="Arial"/>
          <w:b/>
          <w:bCs/>
          <w:color w:val="555555"/>
          <w:sz w:val="21"/>
          <w:szCs w:val="21"/>
        </w:rPr>
        <w:t>vvv</w:t>
      </w:r>
      <w:proofErr w:type="spellEnd"/>
      <w:r w:rsidRPr="00E476FA">
        <w:rPr>
          <w:rFonts w:ascii="Arial" w:eastAsia="Times New Roman" w:hAnsi="Arial" w:cs="Arial"/>
          <w:color w:val="555555"/>
          <w:sz w:val="21"/>
          <w:szCs w:val="21"/>
        </w:rPr>
        <w:t xml:space="preserve"> options to get some debug information</w:t>
      </w:r>
    </w:p>
    <w:p w:rsidR="00AE3416" w:rsidRDefault="00AE3416">
      <w:bookmarkStart w:id="4" w:name="_GoBack"/>
      <w:bookmarkEnd w:id="4"/>
    </w:p>
    <w:sectPr w:rsidR="00AE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FA"/>
    <w:rsid w:val="00AE3416"/>
    <w:rsid w:val="00E4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45E8C-D574-4780-AE35-62A1A597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76FA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E476FA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6FA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E476FA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E476FA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6FA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6FA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E476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76FA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E476FA"/>
  </w:style>
  <w:style w:type="character" w:customStyle="1" w:styleId="fn">
    <w:name w:val="fn"/>
    <w:basedOn w:val="DefaultParagraphFont"/>
    <w:rsid w:val="00E476FA"/>
  </w:style>
  <w:style w:type="character" w:customStyle="1" w:styleId="comments-link1">
    <w:name w:val="comments-link1"/>
    <w:basedOn w:val="DefaultParagraphFont"/>
    <w:rsid w:val="00E476FA"/>
    <w:rPr>
      <w:sz w:val="18"/>
      <w:szCs w:val="18"/>
    </w:rPr>
  </w:style>
  <w:style w:type="character" w:customStyle="1" w:styleId="mdash">
    <w:name w:val="mdash"/>
    <w:basedOn w:val="DefaultParagraphFont"/>
    <w:rsid w:val="00E476FA"/>
  </w:style>
  <w:style w:type="character" w:customStyle="1" w:styleId="fsb-title2">
    <w:name w:val="fsb-title2"/>
    <w:basedOn w:val="DefaultParagraphFont"/>
    <w:rsid w:val="00E476FA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E476FA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E4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0737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341277644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64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4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1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92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depot.net/rhel7-rhcsa-exam-objectiv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ws/share?url=https://www.certdepot.net/rhel7-configure-ssh-key-based-authenticatio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share?original_referer=https%3A%2F%2Fwww.certdepot.net%2F&amp;source=tweetbutton&amp;text=RHEL7%3A+Configure+SSH+key-based+authentication.&amp;url=https%3A%2F%2Fwww.certdepot.net%2Frhel7-configure-ssh-key-based-authentication%2F&amp;via=CertDepo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ertdepot.net/rhel7-configure-ssh-key-based-authentication/" TargetMode="External"/><Relationship Id="rId10" Type="http://schemas.openxmlformats.org/officeDocument/2006/relationships/hyperlink" Target="https://www.certdepot.net/rhel7-access-virtual-machines-console/" TargetMode="External"/><Relationship Id="rId4" Type="http://schemas.openxmlformats.org/officeDocument/2006/relationships/hyperlink" Target="https://www.certdepot.net/rhel7-configure-ssh-key-based-authentication/" TargetMode="External"/><Relationship Id="rId9" Type="http://schemas.openxmlformats.org/officeDocument/2006/relationships/hyperlink" Target="https://www.certdepot.net/rhel7-rhce-exam-objecti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2018-08-07T07:54:00Z</dcterms:created>
  <dcterms:modified xsi:type="dcterms:W3CDTF">2018-08-07T07:58:00Z</dcterms:modified>
</cp:coreProperties>
</file>