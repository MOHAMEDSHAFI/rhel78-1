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D2" w:rsidRPr="006777D2" w:rsidRDefault="006777D2" w:rsidP="006777D2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777D2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How to install a MariaDB/MySql service.</w:t>
      </w:r>
    </w:p>
    <w:p w:rsidR="006777D2" w:rsidRPr="006777D2" w:rsidRDefault="006777D2" w:rsidP="006777D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 w:rsidRPr="006777D2">
        <w:rPr>
          <w:rFonts w:ascii="Arial" w:eastAsia="Times New Roman" w:hAnsi="Arial" w:cs="Arial"/>
          <w:color w:val="9F9F9F"/>
          <w:sz w:val="18"/>
          <w:szCs w:val="18"/>
        </w:rPr>
        <w:t xml:space="preserve">Last updated on </w:t>
      </w:r>
      <w:hyperlink r:id="rId4" w:tooltip="RHEL7: How to install a MariaDB/MySql service." w:history="1">
        <w:r w:rsidRPr="006777D2">
          <w:rPr>
            <w:rFonts w:ascii="Arial" w:eastAsia="Times New Roman" w:hAnsi="Arial" w:cs="Arial"/>
            <w:color w:val="0066CC"/>
            <w:sz w:val="18"/>
            <w:szCs w:val="18"/>
          </w:rPr>
          <w:t>July 24, 2018</w:t>
        </w:r>
      </w:hyperlink>
      <w:r w:rsidRPr="006777D2">
        <w:rPr>
          <w:rFonts w:ascii="Arial" w:eastAsia="Times New Roman" w:hAnsi="Arial" w:cs="Arial"/>
          <w:color w:val="9F9F9F"/>
          <w:sz w:val="18"/>
          <w:szCs w:val="18"/>
        </w:rPr>
        <w:t xml:space="preserve"> (53,067 views) - CertDepot — </w:t>
      </w:r>
      <w:hyperlink r:id="rId5" w:anchor="comments" w:history="1">
        <w:r w:rsidRPr="006777D2">
          <w:rPr>
            <w:rFonts w:ascii="Arial" w:eastAsia="Times New Roman" w:hAnsi="Arial" w:cs="Arial"/>
            <w:color w:val="0066CC"/>
            <w:sz w:val="18"/>
            <w:szCs w:val="18"/>
          </w:rPr>
          <w:t>7 Comments ↓</w:t>
        </w:r>
      </w:hyperlink>
      <w:r w:rsidRPr="006777D2">
        <w:rPr>
          <w:rFonts w:ascii="Arial" w:eastAsia="Times New Roman" w:hAnsi="Arial" w:cs="Arial"/>
          <w:color w:val="9F9F9F"/>
          <w:sz w:val="18"/>
          <w:szCs w:val="18"/>
        </w:rPr>
        <w:t xml:space="preserve"> </w:t>
      </w:r>
    </w:p>
    <w:p w:rsidR="006777D2" w:rsidRPr="006777D2" w:rsidRDefault="006777D2" w:rsidP="006777D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333333"/>
          <w:sz w:val="24"/>
          <w:szCs w:val="24"/>
        </w:rPr>
        <w:t>Share this link</w:t>
      </w:r>
    </w:p>
    <w:p w:rsidR="006777D2" w:rsidRPr="006777D2" w:rsidRDefault="006777D2" w:rsidP="006777D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6" w:tgtFrame="_blank" w:tooltip="Be the first one to tweet this article!" w:history="1">
        <w:r w:rsidRPr="006777D2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Twitter</w:t>
        </w:r>
        <w:r w:rsidRPr="006777D2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6777D2" w:rsidRPr="006777D2" w:rsidRDefault="006777D2" w:rsidP="006777D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r w:rsidRPr="006777D2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LinkedIn</w:t>
        </w:r>
        <w:r w:rsidRPr="006777D2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8" w:history="1">
        <w:r w:rsidRPr="006777D2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6777D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777D2" w:rsidRPr="006777D2" w:rsidRDefault="006777D2" w:rsidP="006777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77D2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 of MariaDB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 is a binary replacement for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MySql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>, the famous database system.</w:t>
      </w:r>
    </w:p>
    <w:p w:rsidR="006777D2" w:rsidRPr="006777D2" w:rsidRDefault="006777D2" w:rsidP="006777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77D2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As the default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installation uses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/var/lib/mysql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directory to store your databases, keep in mind that the partition or logical volume associated with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needs adequate space.</w:t>
      </w:r>
    </w:p>
    <w:p w:rsidR="006777D2" w:rsidRPr="006777D2" w:rsidRDefault="006777D2" w:rsidP="006777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77D2">
        <w:rPr>
          <w:rFonts w:ascii="Arial" w:eastAsia="Times New Roman" w:hAnsi="Arial" w:cs="Arial"/>
          <w:b/>
          <w:bCs/>
          <w:color w:val="555555"/>
          <w:sz w:val="47"/>
          <w:szCs w:val="47"/>
        </w:rPr>
        <w:t>Installation Procedure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>To install it, apply the following steps: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> packages: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mariadb mariadb-server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Start and activate at boot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> service: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start mariadb</w:t>
      </w: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&amp;&amp;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enable mariadb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lastRenderedPageBreak/>
        <w:t>Execute the basic setup: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mysql_secure_installation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/usr/bin/mysql_secure_installation: line 379: find_mysql_client: command not found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NOTE: RUNNING ALL PARTS OF THIS SCRIPT IS RECOMMENDED FOR ALL MariaDB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SERVERS IN PRODUCTION USE! PLEASE READ EACH STEP CAREFULLY!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In order to log into MariaDB to secure it, we'll need the current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password for the root user. If you've just installed MariaDB, and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you haven't set the root password yet, the password will be blank,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so you should just press enter here.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current password for root (enter for none): </w:t>
      </w:r>
      <w:del w:id="0" w:author="Unknown">
        <w:r w:rsidRPr="006777D2">
          <w:rPr>
            <w:rFonts w:ascii="Courier New" w:eastAsia="Times New Roman" w:hAnsi="Courier New" w:cs="Courier New"/>
            <w:strike/>
            <w:color w:val="555555"/>
            <w:sz w:val="20"/>
            <w:szCs w:val="20"/>
          </w:rPr>
          <w:delText>type enter</w:delText>
        </w:r>
      </w:del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OK, successfully used password, moving on...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Setting the root password ensures that nobody can log into the MariaDB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root user without the proper authorisation.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Set root password? [Y/n]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1" w:author="Unknown">
        <w:r w:rsidRPr="006777D2">
          <w:rPr>
            <w:rFonts w:ascii="Courier New" w:eastAsia="Times New Roman" w:hAnsi="Courier New" w:cs="Courier New"/>
            <w:strike/>
            <w:color w:val="555555"/>
            <w:sz w:val="20"/>
            <w:szCs w:val="20"/>
          </w:rPr>
          <w:delText>your-password</w:delText>
        </w:r>
      </w:del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Re-enter new password: </w:t>
      </w:r>
      <w:del w:id="2" w:author="Unknown">
        <w:r w:rsidRPr="006777D2">
          <w:rPr>
            <w:rFonts w:ascii="Courier New" w:eastAsia="Times New Roman" w:hAnsi="Courier New" w:cs="Courier New"/>
            <w:strike/>
            <w:color w:val="555555"/>
            <w:sz w:val="20"/>
            <w:szCs w:val="20"/>
          </w:rPr>
          <w:delText>your-password</w:delText>
        </w:r>
      </w:del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Password updated successfully!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Reloading privilege tables..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By default, a MariaDB installation has an anonymous user, allowing anyone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to log into MariaDB without having to have a user account created for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them. This is intended only for testing, and to make the installation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go a bit smoother. You should remove them before moving into a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production environment.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Remove anonymous users? [Y/n]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Normally, root should only be allowed to connect from 'localhost'. This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ensures that someone cannot guess at the root password from the network.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Disallow root login remotely? [Y/n]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By default, MariaDB comes with a database named 'test' that anyone can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access. This is also intended only for testing, and should be removed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before moving into a production environment.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Remove test database and access to it? [Y/n]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 Dropping test database...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 Removing privileges on test database...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Reloading the privilege tables will ensure that all changes made so far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will take effect immediately.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Reload privilege tables now? [Y/n]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 Success!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Cleaning up...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All done! If you've completed all of the above steps, your MariaDB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installation should now be secure.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Thanks for using MariaDB!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If you need to access the database from a different server, add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MySql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service to the firewall configuration and reload it: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--permanent --add-service=mysql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firewall-cmd --reload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hyperlink r:id="rId9" w:history="1">
        <w:r w:rsidRPr="006777D2">
          <w:rPr>
            <w:rFonts w:ascii="Arial" w:eastAsia="Times New Roman" w:hAnsi="Arial" w:cs="Arial"/>
            <w:color w:val="0066CC"/>
            <w:sz w:val="21"/>
            <w:szCs w:val="21"/>
          </w:rPr>
          <w:t>Centminmod website</w:t>
        </w:r>
      </w:hyperlink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warns of </w:t>
      </w:r>
      <w:hyperlink r:id="rId10" w:history="1">
        <w:r w:rsidRPr="006777D2">
          <w:rPr>
            <w:rFonts w:ascii="Arial" w:eastAsia="Times New Roman" w:hAnsi="Arial" w:cs="Arial"/>
            <w:color w:val="0066CC"/>
            <w:sz w:val="21"/>
            <w:szCs w:val="21"/>
          </w:rPr>
          <w:t>MariaDB restart issues after RHEL 7.4/CentOS 7.4 upgrade</w:t>
        </w:r>
      </w:hyperlink>
      <w:r w:rsidRPr="006777D2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777D2" w:rsidRPr="006777D2" w:rsidRDefault="006777D2" w:rsidP="006777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77D2">
        <w:rPr>
          <w:rFonts w:ascii="Arial" w:eastAsia="Times New Roman" w:hAnsi="Arial" w:cs="Arial"/>
          <w:b/>
          <w:bCs/>
          <w:color w:val="555555"/>
          <w:sz w:val="47"/>
          <w:szCs w:val="47"/>
        </w:rPr>
        <w:t>Initial Configuration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To help you define the initial configuration according to the specifications of your system (memory size, number of CPU, type of activity, etc), you can find useful examples of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my.cnf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files in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mariadb-server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rpm -ql mariadb-server | grep my-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/usr/share/mysql/my-huge.cnf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/usr/share/mysql/my-innodb-heavy-4G.cnf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/usr/share/mysql/my-large.cnf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/usr/share/mysql/my-medium.cnf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/usr/share/mysql/my-small.cnf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Start by reading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/usr/share/mysql/my-innodb-heavy-4G.cnf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file because it is full of useful comments.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Then, download </w:t>
      </w:r>
      <w:hyperlink r:id="rId11" w:history="1">
        <w:r w:rsidRPr="006777D2">
          <w:rPr>
            <w:rFonts w:ascii="Arial" w:eastAsia="Times New Roman" w:hAnsi="Arial" w:cs="Arial"/>
            <w:color w:val="0066CC"/>
            <w:sz w:val="21"/>
            <w:szCs w:val="21"/>
          </w:rPr>
          <w:t>Major Hayden’s mysqltuner.pl</w:t>
        </w:r>
      </w:hyperlink>
      <w:r w:rsidRPr="006777D2">
        <w:rPr>
          <w:rFonts w:ascii="Arial" w:eastAsia="Times New Roman" w:hAnsi="Arial" w:cs="Arial"/>
          <w:color w:val="555555"/>
          <w:sz w:val="21"/>
          <w:szCs w:val="21"/>
        </w:rPr>
        <w:t>. After running this script, you will get a rough evaluation of your configuration and basic recommentations to improve it.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innotop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package contains a command with the same name that behaves like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top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command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on MariaDB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servers, providing a lot of details about the current activity (cache, locks, replication status, etc). This package is available in the </w:t>
      </w:r>
      <w:r w:rsidRPr="006777D2">
        <w:rPr>
          <w:rFonts w:ascii="Arial" w:eastAsia="Times New Roman" w:hAnsi="Arial" w:cs="Arial"/>
          <w:b/>
          <w:bCs/>
          <w:color w:val="555555"/>
          <w:sz w:val="21"/>
          <w:szCs w:val="21"/>
        </w:rPr>
        <w:t>EPEL</w:t>
      </w:r>
      <w:r w:rsidRPr="006777D2">
        <w:rPr>
          <w:rFonts w:ascii="Arial" w:eastAsia="Times New Roman" w:hAnsi="Arial" w:cs="Arial"/>
          <w:color w:val="555555"/>
          <w:sz w:val="21"/>
          <w:szCs w:val="21"/>
        </w:rPr>
        <w:t xml:space="preserve"> repository.</w:t>
      </w:r>
    </w:p>
    <w:p w:rsidR="006777D2" w:rsidRPr="006777D2" w:rsidRDefault="006777D2" w:rsidP="006777D2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777D2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Tip</w:t>
      </w:r>
    </w:p>
    <w:p w:rsidR="006777D2" w:rsidRPr="006777D2" w:rsidRDefault="006777D2" w:rsidP="006777D2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777D2">
        <w:rPr>
          <w:rFonts w:ascii="Arial" w:eastAsia="Times New Roman" w:hAnsi="Arial" w:cs="Arial"/>
          <w:color w:val="555555"/>
          <w:sz w:val="21"/>
          <w:szCs w:val="21"/>
        </w:rPr>
        <w:t>To get an explanation of all the server options, all the configuration parameters and their current values, type: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# </w:t>
      </w:r>
      <w:r w:rsidRPr="006777D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/usr/libexec/mysqld –verbose –help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/usr/libexec/mysqld  Ver 5.5.52-MariaDB for Linux on x86_64 (MariaDB Server)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Copyright (c) 2000, 2016, Oracle, MariaDB Corporation Ab and others.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Starts the MariaDB database server.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Usage: /usr/libexec/mysqld [OPTIONS]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Default options are read from the following files in the given order: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/etc/mysql/my.cnf /etc/my.cnf ~/.my.cnf 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The following groups are read: mysqld server mysqld-5.5 mariadb mariadb-5.5 client-server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The following options may be given as the first argument: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--print-defaults        Print the program argument list and exit.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--no-defaults           Don't read default options from any option file.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--defaults-file=#       Only read default options from the given file #.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--defaults-extra-file=# Read this file after the global files are read.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--allow-suspicious-udfs 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Allows use of UDFs consisting of only one symbol xxx()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without corresponding xxx_init() or xxx_deinit(). That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also means that one can load any function from any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library, for example exit() from libc.so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-a, --ansi          Use ANSI SQL syntax instead of MySQL syntax. This mode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will also set transaction isolation level 'serializable'.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--archive[=name]    Enable or disable ARCHIVE plugin. Possible values are ON,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OFF, FORCE (don't start if the plugin fails to load).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--xtradb-admin-command[=name] 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Enable or disable XTRADB_ADMIN_COMMAND plugin. Possible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values are ON, OFF, FORCE (don't start if the plugin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fails to load).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Variables (--variable-name=value)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and boolean options {FALSE|TRUE}                  Value (after reading options)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------------------------------------------------- ------------------------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allow-suspicious-udfs                             FALSE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archive                                           ON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                                              ON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aria-block-size                                   8192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aria-checkpoint-interval                          30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aria-checkpoint-log-activity                      1048576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aria-force-start-after-recovery-failures          0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aria-group-commit                                 none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verbose                                           TRUE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wait-timeout                                      28800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xtradb-admin-command                              ON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To see what values a running MySQL server is using, type</w:t>
      </w:r>
    </w:p>
    <w:p w:rsidR="006777D2" w:rsidRPr="006777D2" w:rsidRDefault="006777D2" w:rsidP="006777D2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777D2">
        <w:rPr>
          <w:rFonts w:ascii="Courier New" w:eastAsia="Times New Roman" w:hAnsi="Courier New" w:cs="Courier New"/>
          <w:color w:val="555555"/>
          <w:sz w:val="20"/>
          <w:szCs w:val="20"/>
        </w:rPr>
        <w:t>'mysqladmin variables' instead of 'mysqld --verbose --help'.</w:t>
      </w:r>
    </w:p>
    <w:p w:rsidR="00B92288" w:rsidRDefault="00B92288">
      <w:bookmarkStart w:id="3" w:name="_GoBack"/>
      <w:bookmarkEnd w:id="3"/>
    </w:p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D2"/>
    <w:rsid w:val="006777D2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614A-E952-4E27-BFBC-0CFCF7C9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7D2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777D2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D2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777D2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777D2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7D2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7D2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777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7D2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777D2"/>
  </w:style>
  <w:style w:type="character" w:customStyle="1" w:styleId="fn">
    <w:name w:val="fn"/>
    <w:basedOn w:val="DefaultParagraphFont"/>
    <w:rsid w:val="006777D2"/>
  </w:style>
  <w:style w:type="character" w:customStyle="1" w:styleId="comments-link1">
    <w:name w:val="comments-link1"/>
    <w:basedOn w:val="DefaultParagraphFont"/>
    <w:rsid w:val="006777D2"/>
    <w:rPr>
      <w:sz w:val="18"/>
      <w:szCs w:val="18"/>
    </w:rPr>
  </w:style>
  <w:style w:type="character" w:customStyle="1" w:styleId="mdash">
    <w:name w:val="mdash"/>
    <w:basedOn w:val="DefaultParagraphFont"/>
    <w:rsid w:val="006777D2"/>
  </w:style>
  <w:style w:type="character" w:customStyle="1" w:styleId="fsb-title2">
    <w:name w:val="fsb-title2"/>
    <w:basedOn w:val="DefaultParagraphFont"/>
    <w:rsid w:val="006777D2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777D2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7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775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63996258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rhel7-rhce-exam-objectiv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ws/share?url=https://www.certdepot.net/rhel7-install-mariadbmysq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hare?original_referer=https%3A%2F%2Fwww.certdepot.net%2F&amp;source=tweetbutton&amp;text=RHEL7%3A+How+to+install+a+MariaDB%2FMySql+service.&amp;url=https%3A%2F%2Fwww.certdepot.net%2Frhel7-install-mariadbmysql%2F&amp;via=CertDepot" TargetMode="External"/><Relationship Id="rId11" Type="http://schemas.openxmlformats.org/officeDocument/2006/relationships/hyperlink" Target="https://github.com/major/MySQLTuner-perl" TargetMode="External"/><Relationship Id="rId5" Type="http://schemas.openxmlformats.org/officeDocument/2006/relationships/hyperlink" Target="https://www.certdepot.net/rhel7-install-mariadbmysql/" TargetMode="External"/><Relationship Id="rId10" Type="http://schemas.openxmlformats.org/officeDocument/2006/relationships/hyperlink" Target="https://community.centminmod.com/threads/mariadb-mysql-not-restarting-after-centos-7-4-update-fix.12863/" TargetMode="External"/><Relationship Id="rId4" Type="http://schemas.openxmlformats.org/officeDocument/2006/relationships/hyperlink" Target="https://www.certdepot.net/rhel7-install-mariadbmysql/" TargetMode="External"/><Relationship Id="rId9" Type="http://schemas.openxmlformats.org/officeDocument/2006/relationships/hyperlink" Target="https://community.centminm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2018-08-07T17:06:00Z</dcterms:created>
  <dcterms:modified xsi:type="dcterms:W3CDTF">2018-08-07T17:07:00Z</dcterms:modified>
</cp:coreProperties>
</file>