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51A" w:rsidRPr="00A8751A" w:rsidRDefault="00A8751A" w:rsidP="00A8751A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A8751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SSH key-based authentication.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4" w:history="1">
        <w:r w:rsidRPr="00A8751A">
          <w:rPr>
            <w:rFonts w:ascii="Arial" w:eastAsia="Times New Roman" w:hAnsi="Arial" w:cs="Arial"/>
            <w:color w:val="0066CC"/>
            <w:sz w:val="21"/>
            <w:szCs w:val="21"/>
          </w:rPr>
          <w:t>RHCSA 7 exam objective</w:t>
        </w:r>
      </w:hyperlink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and an </w:t>
      </w:r>
      <w:hyperlink r:id="rId5" w:history="1">
        <w:r w:rsidRPr="00A8751A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A8751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8751A" w:rsidRPr="00A8751A" w:rsidRDefault="00A8751A" w:rsidP="00A8751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8751A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Instead of connecting through login/password to a remote host,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allows you to use key-based authentication. To set up key-based authentication, you need two virtual/physical servers that we will call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8751A" w:rsidRPr="00A8751A" w:rsidRDefault="00A8751A" w:rsidP="00A8751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8751A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create a user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with password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Changing password for user user01.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0" w:author="Unknown">
        <w:r w:rsidRPr="00A8751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Retype new password: </w:t>
      </w:r>
      <w:del w:id="1" w:author="Unknown">
        <w:r w:rsidRPr="00A8751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: all authentication tokens updated successfully.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create the same user with password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Changing password for user user01.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2" w:author="Unknown">
        <w:r w:rsidRPr="00A8751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Retype new password: </w:t>
      </w:r>
      <w:del w:id="3" w:author="Unknown">
        <w:r w:rsidRPr="00A8751A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: all authentication tokens updated successfully.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On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, connect as this new user: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user01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Generate a private/public pair for key-based authentication (here 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rsa</w:t>
      </w:r>
      <w:proofErr w:type="spellEnd"/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key with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2048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bits and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no passphrase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[user01@server1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-keygen -b 2048 -t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rsa</w:t>
      </w:r>
      <w:proofErr w:type="spellEnd"/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Generating public/private 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rsa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key pair.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Enter file in which to save the key (/home/user01/.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id_rsa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): </w:t>
      </w:r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Created directory '/home/user01/.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'.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passphrase (empty for no passphrase): </w:t>
      </w:r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same passphrase again: </w:t>
      </w:r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Your identification has been saved in /home/user01/.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id_rsa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Your public key has been saved in /home/user01/.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/id_rsa.pub.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The key fingerprint is: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6d: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ac:45:32:34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:ac:da:4a:3b:4e:f2:83:85:84:5f:d8 user01@server1.example.com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The key's 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randomart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image is: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+--[ RSA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2048]----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   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.o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|       ...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. o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.o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|. o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E .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*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o 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|  o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+ .  +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|  .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+.o  . 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|  .+=     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oo</w:t>
      </w:r>
      <w:proofErr w:type="spellEnd"/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|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+-----------------+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Still on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copy the public key to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[user01@server1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-copy-id -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.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/id_rsa.pub user01@server2.example.com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The authenticity of host 'server2.example.com (192.168.1.49)' can't be established.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ECDSA key fingerprint is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67:79:67:88:7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f:da:31:49:7b:dd:ed:40:af:ae:b6:ae.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Are you sure you want to continue connecting (yes/no)? yes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/bin/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-copy-id: INFO: attempting to log in with the new key(s), to filter out any that are already installed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/bin/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-copy-id: INFO: 1 key(s) remain to be installed -- if you are prompted now it is to install the new keys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user01@server2.example.com's password: 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Number of key(s) added: 1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Now try logging into the machine, with:   "</w:t>
      </w: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'user01@server2.example.com'"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and check to make sure that only the key(s) you wanted were added.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edit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proofErr w:type="spellEnd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sshd_config</w:t>
      </w:r>
      <w:proofErr w:type="spellEnd"/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file and set the following options: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PasswordAuthentication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PubkeyAuthentication</w:t>
      </w:r>
      <w:proofErr w:type="spell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yes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Note: Don’t hesitate to </w:t>
      </w:r>
      <w:hyperlink r:id="rId6" w:tooltip="RHEL7: Access a virtual machine’s console." w:history="1">
        <w:r w:rsidRPr="00A8751A">
          <w:rPr>
            <w:rFonts w:ascii="Arial" w:eastAsia="Times New Roman" w:hAnsi="Arial" w:cs="Arial"/>
            <w:color w:val="0066CC"/>
            <w:sz w:val="21"/>
            <w:szCs w:val="21"/>
          </w:rPr>
          <w:t>set up a virtual co</w:t>
        </w:r>
        <w:r w:rsidRPr="00A8751A">
          <w:rPr>
            <w:rFonts w:ascii="Arial" w:eastAsia="Times New Roman" w:hAnsi="Arial" w:cs="Arial"/>
            <w:color w:val="0066CC"/>
            <w:sz w:val="21"/>
            <w:szCs w:val="21"/>
          </w:rPr>
          <w:t>n</w:t>
        </w:r>
        <w:r w:rsidRPr="00A8751A">
          <w:rPr>
            <w:rFonts w:ascii="Arial" w:eastAsia="Times New Roman" w:hAnsi="Arial" w:cs="Arial"/>
            <w:color w:val="0066CC"/>
            <w:sz w:val="21"/>
            <w:szCs w:val="21"/>
          </w:rPr>
          <w:t>sole access</w:t>
        </w:r>
      </w:hyperlink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on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, this will avoid re-installing the physical/virtual server if something goes wrong.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sshd</w:t>
      </w:r>
      <w:proofErr w:type="spellEnd"/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sshd</w:t>
      </w:r>
      <w:proofErr w:type="spellEnd"/>
    </w:p>
    <w:p w:rsidR="00A8751A" w:rsidRPr="00A8751A" w:rsidRDefault="00A8751A" w:rsidP="00A8751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8751A">
        <w:rPr>
          <w:rFonts w:ascii="Arial" w:eastAsia="Times New Roman" w:hAnsi="Arial" w:cs="Arial"/>
          <w:b/>
          <w:bCs/>
          <w:color w:val="555555"/>
          <w:sz w:val="47"/>
          <w:szCs w:val="47"/>
        </w:rPr>
        <w:t>Testing Time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as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connect to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server2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A8751A" w:rsidRPr="00A8751A" w:rsidRDefault="00A8751A" w:rsidP="00A8751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[user01@server1 </w:t>
      </w:r>
      <w:proofErr w:type="gramStart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>~]$</w:t>
      </w:r>
      <w:proofErr w:type="gramEnd"/>
      <w:r w:rsidRPr="00A875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A8751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server2.example.com</w:t>
      </w:r>
    </w:p>
    <w:p w:rsidR="00A8751A" w:rsidRPr="00A8751A" w:rsidRDefault="00A8751A" w:rsidP="00A8751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8751A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Note1: This configuration can also be done for the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account.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Use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vv</w:t>
      </w:r>
      <w:proofErr w:type="spellEnd"/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, or </w:t>
      </w:r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A8751A">
        <w:rPr>
          <w:rFonts w:ascii="Arial" w:eastAsia="Times New Roman" w:hAnsi="Arial" w:cs="Arial"/>
          <w:b/>
          <w:bCs/>
          <w:color w:val="555555"/>
          <w:sz w:val="21"/>
          <w:szCs w:val="21"/>
        </w:rPr>
        <w:t>vvv</w:t>
      </w:r>
      <w:proofErr w:type="spellEnd"/>
      <w:r w:rsidRPr="00A8751A">
        <w:rPr>
          <w:rFonts w:ascii="Arial" w:eastAsia="Times New Roman" w:hAnsi="Arial" w:cs="Arial"/>
          <w:color w:val="555555"/>
          <w:sz w:val="21"/>
          <w:szCs w:val="21"/>
        </w:rPr>
        <w:t xml:space="preserve"> options to get some debug information.</w:t>
      </w:r>
    </w:p>
    <w:p w:rsidR="00B92288" w:rsidRDefault="00B92288">
      <w:bookmarkStart w:id="4" w:name="_GoBack"/>
      <w:bookmarkEnd w:id="4"/>
    </w:p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A"/>
    <w:rsid w:val="002C0C99"/>
    <w:rsid w:val="00A8751A"/>
    <w:rsid w:val="00B92288"/>
    <w:rsid w:val="00E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35A8C-AB70-492C-9693-819A2496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51A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A8751A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1A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A8751A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A8751A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51A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51A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87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51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8751A"/>
  </w:style>
  <w:style w:type="character" w:customStyle="1" w:styleId="fn">
    <w:name w:val="fn"/>
    <w:basedOn w:val="DefaultParagraphFont"/>
    <w:rsid w:val="00A8751A"/>
  </w:style>
  <w:style w:type="character" w:customStyle="1" w:styleId="comments-link1">
    <w:name w:val="comments-link1"/>
    <w:basedOn w:val="DefaultParagraphFont"/>
    <w:rsid w:val="00A8751A"/>
    <w:rPr>
      <w:sz w:val="18"/>
      <w:szCs w:val="18"/>
    </w:rPr>
  </w:style>
  <w:style w:type="character" w:customStyle="1" w:styleId="mdash">
    <w:name w:val="mdash"/>
    <w:basedOn w:val="DefaultParagraphFont"/>
    <w:rsid w:val="00A8751A"/>
  </w:style>
  <w:style w:type="character" w:customStyle="1" w:styleId="fsb-title2">
    <w:name w:val="fsb-title2"/>
    <w:basedOn w:val="DefaultParagraphFont"/>
    <w:rsid w:val="00A8751A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8751A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8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126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85577240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46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rtdepot.net/rhel7-access-virtual-machines-console/" TargetMode="External"/><Relationship Id="rId5" Type="http://schemas.openxmlformats.org/officeDocument/2006/relationships/hyperlink" Target="https://www.certdepot.net/rhel7-rhce-exam-objectives/" TargetMode="External"/><Relationship Id="rId4" Type="http://schemas.openxmlformats.org/officeDocument/2006/relationships/hyperlink" Target="https://www.certdepot.net/rhel7-rhcsa-exam-ob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2018-08-07T17:02:00Z</dcterms:created>
  <dcterms:modified xsi:type="dcterms:W3CDTF">2018-08-30T08:54:00Z</dcterms:modified>
</cp:coreProperties>
</file>