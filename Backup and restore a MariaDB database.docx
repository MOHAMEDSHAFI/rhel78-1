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497" w:rsidRPr="000D7497" w:rsidRDefault="000D7497" w:rsidP="000D7497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0D7497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Backup and restore a MariaDB database.</w:t>
      </w:r>
    </w:p>
    <w:p w:rsidR="00B33030" w:rsidRDefault="00B33030" w:rsidP="000D7497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0D7497" w:rsidRPr="000D7497" w:rsidRDefault="000D7497" w:rsidP="000D7497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bookmarkStart w:id="0" w:name="_GoBack"/>
      <w:bookmarkEnd w:id="0"/>
      <w:r w:rsidRPr="000D7497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Prerequisites</w:t>
      </w:r>
    </w:p>
    <w:p w:rsidR="000D7497" w:rsidRPr="000D7497" w:rsidRDefault="000D7497" w:rsidP="000D74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D7497">
        <w:rPr>
          <w:rFonts w:ascii="Arial" w:eastAsia="Times New Roman" w:hAnsi="Arial" w:cs="Arial"/>
          <w:color w:val="555555"/>
          <w:sz w:val="21"/>
          <w:szCs w:val="21"/>
        </w:rPr>
        <w:t xml:space="preserve">First, you need to </w:t>
      </w:r>
      <w:hyperlink r:id="rId4" w:tooltip="RHEL7: How to install a MariaDB/MySql service." w:history="1">
        <w:r w:rsidRPr="000D7497">
          <w:rPr>
            <w:rFonts w:ascii="Arial" w:eastAsia="Times New Roman" w:hAnsi="Arial" w:cs="Arial"/>
            <w:color w:val="0066CC"/>
            <w:sz w:val="21"/>
            <w:szCs w:val="21"/>
          </w:rPr>
          <w:t>install a MariaDB database</w:t>
        </w:r>
      </w:hyperlink>
      <w:r w:rsidRPr="000D7497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0D7497" w:rsidRPr="000D7497" w:rsidRDefault="000D7497" w:rsidP="000D74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D7497">
        <w:rPr>
          <w:rFonts w:ascii="Arial" w:eastAsia="Times New Roman" w:hAnsi="Arial" w:cs="Arial"/>
          <w:color w:val="555555"/>
          <w:sz w:val="21"/>
          <w:szCs w:val="21"/>
        </w:rPr>
        <w:t xml:space="preserve">Then, you need to </w:t>
      </w:r>
      <w:hyperlink r:id="rId5" w:tooltip="RHEL7: Create a simple database schema." w:history="1">
        <w:r w:rsidRPr="000D7497">
          <w:rPr>
            <w:rFonts w:ascii="Arial" w:eastAsia="Times New Roman" w:hAnsi="Arial" w:cs="Arial"/>
            <w:color w:val="0066CC"/>
            <w:sz w:val="21"/>
            <w:szCs w:val="21"/>
          </w:rPr>
          <w:t>create a simple database schema</w:t>
        </w:r>
      </w:hyperlink>
      <w:r w:rsidRPr="000D7497">
        <w:rPr>
          <w:rFonts w:ascii="Arial" w:eastAsia="Times New Roman" w:hAnsi="Arial" w:cs="Arial"/>
          <w:color w:val="555555"/>
          <w:sz w:val="21"/>
          <w:szCs w:val="21"/>
        </w:rPr>
        <w:t>, otherwise you will have nothing to back up.</w:t>
      </w:r>
    </w:p>
    <w:p w:rsidR="000D7497" w:rsidRPr="000D7497" w:rsidRDefault="000D7497" w:rsidP="000D7497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0D7497">
        <w:rPr>
          <w:rFonts w:ascii="Arial" w:eastAsia="Times New Roman" w:hAnsi="Arial" w:cs="Arial"/>
          <w:b/>
          <w:bCs/>
          <w:color w:val="555555"/>
          <w:sz w:val="47"/>
          <w:szCs w:val="47"/>
        </w:rPr>
        <w:t>Backup Procedure</w:t>
      </w:r>
    </w:p>
    <w:p w:rsidR="000D7497" w:rsidRPr="000D7497" w:rsidRDefault="000D7497" w:rsidP="000D74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D7497">
        <w:rPr>
          <w:rFonts w:ascii="Arial" w:eastAsia="Times New Roman" w:hAnsi="Arial" w:cs="Arial"/>
          <w:color w:val="555555"/>
          <w:sz w:val="21"/>
          <w:szCs w:val="21"/>
        </w:rPr>
        <w:t xml:space="preserve">To back up the database called </w:t>
      </w:r>
      <w:r w:rsidRPr="000D7497">
        <w:rPr>
          <w:rFonts w:ascii="Arial" w:eastAsia="Times New Roman" w:hAnsi="Arial" w:cs="Arial"/>
          <w:b/>
          <w:bCs/>
          <w:color w:val="555555"/>
          <w:sz w:val="21"/>
          <w:szCs w:val="21"/>
        </w:rPr>
        <w:t>test</w:t>
      </w:r>
      <w:r w:rsidRPr="000D7497">
        <w:rPr>
          <w:rFonts w:ascii="Arial" w:eastAsia="Times New Roman" w:hAnsi="Arial" w:cs="Arial"/>
          <w:color w:val="555555"/>
          <w:sz w:val="21"/>
          <w:szCs w:val="21"/>
        </w:rPr>
        <w:t>, type: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0D749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mysqldump --user=root --password="</w:t>
      </w:r>
      <w:del w:id="1" w:author="Unknown">
        <w:r w:rsidRPr="000D7497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your password</w:delText>
        </w:r>
      </w:del>
      <w:r w:rsidRPr="000D749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" --result-file=test.sql test</w:t>
      </w:r>
    </w:p>
    <w:p w:rsidR="000D7497" w:rsidRPr="000D7497" w:rsidRDefault="000D7497" w:rsidP="000D74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D7497">
        <w:rPr>
          <w:rFonts w:ascii="Arial" w:eastAsia="Times New Roman" w:hAnsi="Arial" w:cs="Arial"/>
          <w:color w:val="555555"/>
          <w:sz w:val="21"/>
          <w:szCs w:val="21"/>
        </w:rPr>
        <w:t>Note1: You can specify one or several databases at the end of the line.</w:t>
      </w:r>
      <w:r w:rsidRPr="000D7497">
        <w:rPr>
          <w:rFonts w:ascii="Arial" w:eastAsia="Times New Roman" w:hAnsi="Arial" w:cs="Arial"/>
          <w:color w:val="555555"/>
          <w:sz w:val="21"/>
          <w:szCs w:val="21"/>
        </w:rPr>
        <w:br/>
        <w:t>Note2: The </w:t>
      </w:r>
      <w:r w:rsidRPr="000D7497">
        <w:rPr>
          <w:rFonts w:ascii="Arial" w:eastAsia="Times New Roman" w:hAnsi="Arial" w:cs="Arial"/>
          <w:b/>
          <w:bCs/>
          <w:color w:val="555555"/>
          <w:sz w:val="21"/>
          <w:szCs w:val="21"/>
        </w:rPr>
        <w:t>–single-transaction</w:t>
      </w:r>
      <w:r w:rsidRPr="000D7497">
        <w:rPr>
          <w:rFonts w:ascii="Arial" w:eastAsia="Times New Roman" w:hAnsi="Arial" w:cs="Arial"/>
          <w:color w:val="555555"/>
          <w:sz w:val="21"/>
          <w:szCs w:val="21"/>
        </w:rPr>
        <w:t xml:space="preserve"> option can also be used to back up one or several databases in a single transaction.</w:t>
      </w:r>
    </w:p>
    <w:p w:rsidR="000D7497" w:rsidRPr="000D7497" w:rsidRDefault="000D7497" w:rsidP="000D74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D7497">
        <w:rPr>
          <w:rFonts w:ascii="Arial" w:eastAsia="Times New Roman" w:hAnsi="Arial" w:cs="Arial"/>
          <w:color w:val="555555"/>
          <w:sz w:val="21"/>
          <w:szCs w:val="21"/>
        </w:rPr>
        <w:t xml:space="preserve">You get the following content in the </w:t>
      </w:r>
      <w:r w:rsidRPr="000D7497">
        <w:rPr>
          <w:rFonts w:ascii="Arial" w:eastAsia="Times New Roman" w:hAnsi="Arial" w:cs="Arial"/>
          <w:b/>
          <w:bCs/>
          <w:color w:val="555555"/>
          <w:sz w:val="21"/>
          <w:szCs w:val="21"/>
        </w:rPr>
        <w:t>test.sql</w:t>
      </w:r>
      <w:r w:rsidRPr="000D7497">
        <w:rPr>
          <w:rFonts w:ascii="Arial" w:eastAsia="Times New Roman" w:hAnsi="Arial" w:cs="Arial"/>
          <w:color w:val="555555"/>
          <w:sz w:val="21"/>
          <w:szCs w:val="21"/>
        </w:rPr>
        <w:t xml:space="preserve"> file: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-- MySQL dump 10.14  Distrib 5.5.35-MariaDB, for Linux (x86_64)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--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-- Host: localhost    Database: test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-- ------------------------------------------------------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-- Server version</w:t>
      </w: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ab/>
        <w:t>5.5.35-MariaDB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/*!40101 SET @OLD_CHARACTER_SET_CLIENT=@@CHARACTER_SET_CLIENT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/*!40101 SET @OLD_CHARACTER_SET_RESULTS=@@CHARACTER_SET_RESULTS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/*!40101 SET @OLD_COLLATION_CONNECTION=@@COLLATION_CONNECTION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/*!40101 SET NAMES utf8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/*!40103 SET @OLD_TIME_ZONE=@@TIME_ZONE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/*!40103 SET TIME_ZONE='+00:00'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/*!40014 SET @OLD_UNIQUE_CHECKS=@@UNIQUE_CHECKS, UNIQUE_CHECKS=0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/*!40014 SET @OLD_FOREIGN_KEY_CHECKS=@@FOREIGN_KEY_CHECKS, FOREIGN_KEY_CHECKS=0 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/*!40101 SET @OLD_SQL_MODE=@@SQL_MODE, SQL_MODE='NO_AUTO_VALUE_ON_ZERO'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/*!40111 SET @OLD_SQL_NOTES=@@SQL_NOTES, SQL_NOTES=0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--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-- Table structure for table `addresses`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--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DROP TABLE IF EXISTS `addresses`;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/*!40101 SET @saved_cs_client     = @@character_set_client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/*!40101 SET character_set_client = utf8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CREATE TABLE `addresses` (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`name` varchar(20) DEFAULT NULL,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`address` varchar(40) DEFAULT NULL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) ENGINE=InnoDB DEFAULT CHARSET=latin1;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/*!40101 SET character_set_client = @saved_cs_client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--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-- Dumping data for table `addresses`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--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LOCK TABLES `addresses` WRITE;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/*!40000 ALTER TABLE `addresses` DISABLE KEYS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/*!40000 ALTER TABLE `addresses` ENABLE KEYS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UNLOCK TABLES;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/*!40103 SET TIME_ZONE=@OLD_TIME_ZONE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/*!40101 SET SQL_MODE=@OLD_SQL_MODE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/*!40014 SET FOREIGN_KEY_CHECKS=@OLD_FOREIGN_KEY_CHECKS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/*!40014 SET UNIQUE_CHECKS=@OLD_UNIQUE_CHECKS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/*!40101 SET CHARACTER_SET_CLIENT=@OLD_CHARACTER_SET_CLIENT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/*!40101 SET CHARACTER_SET_RESULTS=@OLD_CHARACTER_SET_RESULTS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/*!40101 SET COLLATION_CONNECTION=@OLD_COLLATION_CONNECTION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/*!40111 SET SQL_NOTES=@OLD_SQL_NOTES */;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>-- Dump completed on 2014-07-16 12:42:41</w:t>
      </w:r>
    </w:p>
    <w:p w:rsidR="000D7497" w:rsidRPr="000D7497" w:rsidRDefault="000D7497" w:rsidP="000D7497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0D7497">
        <w:rPr>
          <w:rFonts w:ascii="Arial" w:eastAsia="Times New Roman" w:hAnsi="Arial" w:cs="Arial"/>
          <w:b/>
          <w:bCs/>
          <w:color w:val="555555"/>
          <w:sz w:val="47"/>
          <w:szCs w:val="47"/>
        </w:rPr>
        <w:t>Restore Procedure</w:t>
      </w:r>
    </w:p>
    <w:p w:rsidR="000D7497" w:rsidRPr="000D7497" w:rsidRDefault="000D7497" w:rsidP="000D74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D7497">
        <w:rPr>
          <w:rFonts w:ascii="Arial" w:eastAsia="Times New Roman" w:hAnsi="Arial" w:cs="Arial"/>
          <w:color w:val="555555"/>
          <w:sz w:val="21"/>
          <w:szCs w:val="21"/>
        </w:rPr>
        <w:t>Now, to restore the same content into the database, type:</w:t>
      </w:r>
    </w:p>
    <w:p w:rsidR="000D7497" w:rsidRPr="000D7497" w:rsidRDefault="000D7497" w:rsidP="000D7497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0D7497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0D749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mysql --user=root --password="</w:t>
      </w:r>
      <w:del w:id="2" w:author="Unknown">
        <w:r w:rsidRPr="000D7497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your password</w:delText>
        </w:r>
      </w:del>
      <w:r w:rsidRPr="000D7497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" test&lt;test.sql</w:t>
      </w:r>
    </w:p>
    <w:p w:rsidR="000D7497" w:rsidRPr="000D7497" w:rsidRDefault="000D7497" w:rsidP="000D7497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0D7497">
        <w:rPr>
          <w:rFonts w:ascii="Arial" w:eastAsia="Times New Roman" w:hAnsi="Arial" w:cs="Arial"/>
          <w:color w:val="555555"/>
          <w:sz w:val="21"/>
          <w:szCs w:val="21"/>
        </w:rPr>
        <w:t xml:space="preserve">Note1: The content of the </w:t>
      </w:r>
      <w:r w:rsidRPr="000D7497">
        <w:rPr>
          <w:rFonts w:ascii="Arial" w:eastAsia="Times New Roman" w:hAnsi="Arial" w:cs="Arial"/>
          <w:b/>
          <w:bCs/>
          <w:color w:val="555555"/>
          <w:sz w:val="21"/>
          <w:szCs w:val="21"/>
        </w:rPr>
        <w:t>SQL</w:t>
      </w:r>
      <w:r w:rsidRPr="000D7497">
        <w:rPr>
          <w:rFonts w:ascii="Arial" w:eastAsia="Times New Roman" w:hAnsi="Arial" w:cs="Arial"/>
          <w:color w:val="555555"/>
          <w:sz w:val="21"/>
          <w:szCs w:val="21"/>
        </w:rPr>
        <w:t xml:space="preserve"> file (here called </w:t>
      </w:r>
      <w:r w:rsidRPr="000D7497">
        <w:rPr>
          <w:rFonts w:ascii="Arial" w:eastAsia="Times New Roman" w:hAnsi="Arial" w:cs="Arial"/>
          <w:b/>
          <w:bCs/>
          <w:color w:val="555555"/>
          <w:sz w:val="21"/>
          <w:szCs w:val="21"/>
        </w:rPr>
        <w:t>test.sql</w:t>
      </w:r>
      <w:r w:rsidRPr="000D7497">
        <w:rPr>
          <w:rFonts w:ascii="Arial" w:eastAsia="Times New Roman" w:hAnsi="Arial" w:cs="Arial"/>
          <w:color w:val="555555"/>
          <w:sz w:val="21"/>
          <w:szCs w:val="21"/>
        </w:rPr>
        <w:t>) automatically deals with table re-creations.</w:t>
      </w:r>
      <w:r w:rsidRPr="000D7497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If you restore the database in a server where it doesn’t already exist, you will need to create it before (the </w:t>
      </w:r>
      <w:r w:rsidRPr="000D7497">
        <w:rPr>
          <w:rFonts w:ascii="Arial" w:eastAsia="Times New Roman" w:hAnsi="Arial" w:cs="Arial"/>
          <w:b/>
          <w:bCs/>
          <w:color w:val="555555"/>
          <w:sz w:val="21"/>
          <w:szCs w:val="21"/>
        </w:rPr>
        <w:t>SQL</w:t>
      </w:r>
      <w:r w:rsidRPr="000D7497">
        <w:rPr>
          <w:rFonts w:ascii="Arial" w:eastAsia="Times New Roman" w:hAnsi="Arial" w:cs="Arial"/>
          <w:color w:val="555555"/>
          <w:sz w:val="21"/>
          <w:szCs w:val="21"/>
        </w:rPr>
        <w:t xml:space="preserve"> file doesn’t re-create the database itself): mysql&gt; </w:t>
      </w:r>
      <w:r w:rsidRPr="000D7497">
        <w:rPr>
          <w:rFonts w:ascii="Arial" w:eastAsia="Times New Roman" w:hAnsi="Arial" w:cs="Arial"/>
          <w:b/>
          <w:bCs/>
          <w:color w:val="555555"/>
          <w:sz w:val="21"/>
          <w:szCs w:val="21"/>
        </w:rPr>
        <w:t>create database test;</w:t>
      </w:r>
    </w:p>
    <w:p w:rsidR="00B92288" w:rsidRPr="000D7497" w:rsidRDefault="00B92288" w:rsidP="000D7497"/>
    <w:sectPr w:rsidR="00B92288" w:rsidRPr="000D7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97"/>
    <w:rsid w:val="000D7497"/>
    <w:rsid w:val="00B33030"/>
    <w:rsid w:val="00B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5840D"/>
  <w15:chartTrackingRefBased/>
  <w15:docId w15:val="{EC96C919-732C-4077-9EA3-A58A329B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497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0D7497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497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0D7497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0D7497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497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497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0D74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7497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0D7497"/>
  </w:style>
  <w:style w:type="character" w:customStyle="1" w:styleId="fn">
    <w:name w:val="fn"/>
    <w:basedOn w:val="DefaultParagraphFont"/>
    <w:rsid w:val="000D7497"/>
  </w:style>
  <w:style w:type="character" w:customStyle="1" w:styleId="comments-link1">
    <w:name w:val="comments-link1"/>
    <w:basedOn w:val="DefaultParagraphFont"/>
    <w:rsid w:val="000D7497"/>
    <w:rPr>
      <w:sz w:val="18"/>
      <w:szCs w:val="18"/>
    </w:rPr>
  </w:style>
  <w:style w:type="character" w:customStyle="1" w:styleId="mdash">
    <w:name w:val="mdash"/>
    <w:basedOn w:val="DefaultParagraphFont"/>
    <w:rsid w:val="000D7497"/>
  </w:style>
  <w:style w:type="character" w:customStyle="1" w:styleId="fsb-title2">
    <w:name w:val="fsb-title2"/>
    <w:basedOn w:val="DefaultParagraphFont"/>
    <w:rsid w:val="000D7497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0D7497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0D7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7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1515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988366513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94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0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2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ertdepot.net/rhel7-create-simple-database-schema/" TargetMode="External"/><Relationship Id="rId4" Type="http://schemas.openxmlformats.org/officeDocument/2006/relationships/hyperlink" Target="https://www.certdepot.net/rhel7-install-mariadbmy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2018-08-07T17:07:00Z</dcterms:created>
  <dcterms:modified xsi:type="dcterms:W3CDTF">2018-08-07T17:10:00Z</dcterms:modified>
</cp:coreProperties>
</file>