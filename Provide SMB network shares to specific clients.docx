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CA4" w:rsidRPr="00230CA4" w:rsidRDefault="00230CA4" w:rsidP="00230CA4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230CA4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Provide SMB network shares to specific clients.</w:t>
      </w:r>
    </w:p>
    <w:p w:rsidR="00AD4B05" w:rsidRDefault="00AD4B05" w:rsidP="00230CA4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230CA4" w:rsidRPr="00230CA4" w:rsidRDefault="00230CA4" w:rsidP="00230CA4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230CA4">
        <w:rPr>
          <w:rFonts w:ascii="Arial" w:eastAsia="Times New Roman" w:hAnsi="Arial" w:cs="Arial"/>
          <w:b/>
          <w:bCs/>
          <w:color w:val="555555"/>
          <w:sz w:val="47"/>
          <w:szCs w:val="47"/>
        </w:rPr>
        <w:t>Configuration Procedure</w:t>
      </w:r>
    </w:p>
    <w:p w:rsidR="00230CA4" w:rsidRPr="00230CA4" w:rsidRDefault="00230CA4" w:rsidP="00230CA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Samba</w:t>
      </w:r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 packages: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groupinstall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-y "file-server"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install -y samba-client samba-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winbind</w:t>
      </w:r>
      <w:proofErr w:type="spellEnd"/>
    </w:p>
    <w:p w:rsidR="00230CA4" w:rsidRPr="00230CA4" w:rsidRDefault="00230CA4" w:rsidP="00230CA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Create a new </w:t>
      </w:r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/samba/</w:t>
      </w:r>
      <w:proofErr w:type="spellStart"/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smb.conf</w:t>
      </w:r>
      <w:proofErr w:type="spellEnd"/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 file and add the following lines (for a workgroup named </w:t>
      </w:r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MYGROUP</w:t>
      </w:r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, a server called </w:t>
      </w:r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MYSERVER</w:t>
      </w:r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, a local network with IP addresses in </w:t>
      </w:r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192.168.1.0/24</w:t>
      </w:r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, a user named </w:t>
      </w:r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user01</w:t>
      </w:r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 and a share called </w:t>
      </w:r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shared</w:t>
      </w:r>
      <w:r w:rsidRPr="00230CA4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workgroup = MYGROUP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server string = Samba Server Version %v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netbios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name = MYSERVER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interfaces = lo eth0 192.168.1.0/24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hosts allow = 127. 192.168.1.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log file = /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var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/log/samba/</w:t>
      </w:r>
      <w:proofErr w:type="spellStart"/>
      <w:proofErr w:type="gram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log.%</w:t>
      </w:r>
      <w:proofErr w:type="gram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</w:t>
      </w:r>
      <w:proofErr w:type="spellEnd"/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max log size = 50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security = user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passdb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backend =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tdbsam</w:t>
      </w:r>
      <w:proofErr w:type="spellEnd"/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[shared]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comment = Shared directory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browseable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 yes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path = /shared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valid users = user01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writable = yes</w:t>
      </w:r>
    </w:p>
    <w:p w:rsidR="00230CA4" w:rsidRPr="00230CA4" w:rsidRDefault="00230CA4" w:rsidP="00230CA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30CA4">
        <w:rPr>
          <w:rFonts w:ascii="Arial" w:eastAsia="Times New Roman" w:hAnsi="Arial" w:cs="Arial"/>
          <w:color w:val="555555"/>
          <w:sz w:val="21"/>
          <w:szCs w:val="21"/>
        </w:rPr>
        <w:lastRenderedPageBreak/>
        <w:t>Note: with “</w:t>
      </w:r>
      <w:proofErr w:type="spellStart"/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passdb</w:t>
      </w:r>
      <w:proofErr w:type="spellEnd"/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backend = </w:t>
      </w:r>
      <w:proofErr w:type="spellStart"/>
      <w:proofErr w:type="gramStart"/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tdbsam</w:t>
      </w:r>
      <w:proofErr w:type="spellEnd"/>
      <w:r w:rsidRPr="00230CA4">
        <w:rPr>
          <w:rFonts w:ascii="Arial" w:eastAsia="Times New Roman" w:hAnsi="Arial" w:cs="Arial"/>
          <w:color w:val="555555"/>
          <w:sz w:val="21"/>
          <w:szCs w:val="21"/>
        </w:rPr>
        <w:t>“</w:t>
      </w:r>
      <w:proofErr w:type="gramEnd"/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, passwords are stored in the </w:t>
      </w:r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var</w:t>
      </w:r>
      <w:proofErr w:type="spellEnd"/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/lib/samba/private/</w:t>
      </w:r>
      <w:proofErr w:type="spellStart"/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passdb.tdb</w:t>
      </w:r>
      <w:proofErr w:type="spellEnd"/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 file.</w:t>
      </w:r>
    </w:p>
    <w:p w:rsidR="00230CA4" w:rsidRPr="00230CA4" w:rsidRDefault="00230CA4" w:rsidP="00230CA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30CA4">
        <w:rPr>
          <w:rFonts w:ascii="Arial" w:eastAsia="Times New Roman" w:hAnsi="Arial" w:cs="Arial"/>
          <w:color w:val="555555"/>
          <w:sz w:val="21"/>
          <w:szCs w:val="21"/>
        </w:rPr>
        <w:t>Check the syntax of the configuration file: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testparm</w:t>
      </w:r>
      <w:proofErr w:type="spellEnd"/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Load </w:t>
      </w:r>
      <w:proofErr w:type="spellStart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smb</w:t>
      </w:r>
      <w:proofErr w:type="spellEnd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config files from /</w:t>
      </w:r>
      <w:proofErr w:type="spellStart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/samba/</w:t>
      </w:r>
      <w:proofErr w:type="spellStart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smb.conf</w:t>
      </w:r>
      <w:proofErr w:type="spellEnd"/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rlimit_max</w:t>
      </w:r>
      <w:proofErr w:type="spellEnd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increasing </w:t>
      </w:r>
      <w:proofErr w:type="spellStart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rlimit_max</w:t>
      </w:r>
      <w:proofErr w:type="spellEnd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(1024) to minimum Windows limit (16384)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Processing section "[shared]"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Loaded services file OK.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Server role: ROLE_STANDALONE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Press enter to see a dump of your service definitions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[global]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workgroup = MYGROUP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proofErr w:type="spellStart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netbios</w:t>
      </w:r>
      <w:proofErr w:type="spellEnd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name = MYSERVER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server string = Samba Server Version %v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interfaces = lo, eth0, 192.168.1.0/24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log file = /</w:t>
      </w:r>
      <w:proofErr w:type="spellStart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var</w:t>
      </w:r>
      <w:proofErr w:type="spellEnd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/log/samba/</w:t>
      </w:r>
      <w:proofErr w:type="spellStart"/>
      <w:proofErr w:type="gramStart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log.%</w:t>
      </w:r>
      <w:proofErr w:type="gramEnd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m</w:t>
      </w:r>
      <w:proofErr w:type="spellEnd"/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max log size = 50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proofErr w:type="spellStart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idmap</w:t>
      </w:r>
      <w:proofErr w:type="spellEnd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config </w:t>
      </w:r>
      <w:proofErr w:type="gramStart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* :</w:t>
      </w:r>
      <w:proofErr w:type="gramEnd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backend = </w:t>
      </w:r>
      <w:proofErr w:type="spellStart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tdb</w:t>
      </w:r>
      <w:proofErr w:type="spellEnd"/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hosts allow = 127., 192.168.1.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[shared]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comment = Shared directory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path = /shared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valid users = user01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read only = No</w:t>
      </w:r>
    </w:p>
    <w:p w:rsidR="00230CA4" w:rsidRPr="00230CA4" w:rsidRDefault="00230CA4" w:rsidP="00230CA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Create the </w:t>
      </w:r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shared</w:t>
      </w:r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 directory: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mkdir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/shared</w:t>
      </w:r>
    </w:p>
    <w:p w:rsidR="00230CA4" w:rsidRPr="00230CA4" w:rsidRDefault="00230CA4" w:rsidP="00230CA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30CA4">
        <w:rPr>
          <w:rFonts w:ascii="Arial" w:eastAsia="Times New Roman" w:hAnsi="Arial" w:cs="Arial"/>
          <w:color w:val="555555"/>
          <w:sz w:val="21"/>
          <w:szCs w:val="21"/>
        </w:rPr>
        <w:t>Give full access rights to the new directory: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chmod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777 /shared</w:t>
      </w:r>
    </w:p>
    <w:p w:rsidR="00230CA4" w:rsidRPr="00230CA4" w:rsidRDefault="00230CA4" w:rsidP="00230CA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Create a file inside called </w:t>
      </w:r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test</w:t>
      </w:r>
      <w:r w:rsidRPr="00230CA4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echo "This is a test." &gt; /shared/test</w:t>
      </w:r>
    </w:p>
    <w:p w:rsidR="00230CA4" w:rsidRPr="00230CA4" w:rsidRDefault="00230CA4" w:rsidP="00230CA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Set up the correct </w:t>
      </w:r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 context: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-y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setroubleshoot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-server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semanage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fcontext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-a -t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samba_share_t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"/</w:t>
      </w:r>
      <w:proofErr w:type="gram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shared(</w:t>
      </w:r>
      <w:proofErr w:type="gram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/.*)?"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restorecon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-R /shared</w:t>
      </w:r>
    </w:p>
    <w:p w:rsidR="00230CA4" w:rsidRPr="00230CA4" w:rsidRDefault="00230CA4" w:rsidP="00230CA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30CA4">
        <w:rPr>
          <w:rFonts w:ascii="Arial" w:eastAsia="Times New Roman" w:hAnsi="Arial" w:cs="Arial"/>
          <w:color w:val="555555"/>
          <w:sz w:val="21"/>
          <w:szCs w:val="21"/>
        </w:rPr>
        <w:t>Add the new service to the firewall: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cmd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--permanent --add-service=samba</w:t>
      </w:r>
    </w:p>
    <w:p w:rsidR="00230CA4" w:rsidRPr="00230CA4" w:rsidRDefault="00230CA4" w:rsidP="00230CA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30CA4">
        <w:rPr>
          <w:rFonts w:ascii="Arial" w:eastAsia="Times New Roman" w:hAnsi="Arial" w:cs="Arial"/>
          <w:color w:val="555555"/>
          <w:sz w:val="21"/>
          <w:szCs w:val="21"/>
        </w:rPr>
        <w:t>Reload the firewall configuration: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cmd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--reload</w:t>
      </w:r>
    </w:p>
    <w:p w:rsidR="00230CA4" w:rsidRPr="00230CA4" w:rsidRDefault="00230CA4" w:rsidP="00230CA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Activate the </w:t>
      </w:r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Samba</w:t>
      </w:r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 services at boot: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enable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smb</w:t>
      </w:r>
      <w:proofErr w:type="spellEnd"/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enable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nmb</w:t>
      </w:r>
      <w:proofErr w:type="spellEnd"/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enable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winbind</w:t>
      </w:r>
      <w:proofErr w:type="spellEnd"/>
    </w:p>
    <w:p w:rsidR="00230CA4" w:rsidRPr="00230CA4" w:rsidRDefault="00230CA4" w:rsidP="00230CA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Start the </w:t>
      </w:r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Samba</w:t>
      </w:r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 services: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start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smb</w:t>
      </w:r>
      <w:proofErr w:type="spellEnd"/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start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nmb</w:t>
      </w:r>
      <w:proofErr w:type="spellEnd"/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start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winbind</w:t>
      </w:r>
      <w:proofErr w:type="spellEnd"/>
    </w:p>
    <w:p w:rsidR="00230CA4" w:rsidRPr="00230CA4" w:rsidRDefault="00230CA4" w:rsidP="00230CA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Create the samba user </w:t>
      </w:r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user01</w:t>
      </w:r>
      <w:r w:rsidRPr="00230CA4">
        <w:rPr>
          <w:rFonts w:ascii="Arial" w:eastAsia="Times New Roman" w:hAnsi="Arial" w:cs="Arial"/>
          <w:color w:val="555555"/>
          <w:sz w:val="21"/>
          <w:szCs w:val="21"/>
        </w:rPr>
        <w:t xml:space="preserve"> with the password </w:t>
      </w:r>
      <w:r w:rsidRPr="00230CA4">
        <w:rPr>
          <w:rFonts w:ascii="Arial" w:eastAsia="Times New Roman" w:hAnsi="Arial" w:cs="Arial"/>
          <w:b/>
          <w:bCs/>
          <w:color w:val="555555"/>
          <w:sz w:val="21"/>
          <w:szCs w:val="21"/>
        </w:rPr>
        <w:t>pass</w:t>
      </w:r>
      <w:r w:rsidRPr="00230CA4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useradd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-s /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sbin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nologin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user01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smbpasswd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-a user01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New SMB password: </w:t>
      </w:r>
      <w:del w:id="0" w:author="Unknown">
        <w:r w:rsidRPr="00230CA4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pass</w:delText>
        </w:r>
      </w:del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Retype new SMB password: </w:t>
      </w:r>
      <w:del w:id="1" w:author="Unknown">
        <w:r w:rsidRPr="00230CA4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pass</w:delText>
        </w:r>
      </w:del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Added user user01.</w:t>
      </w:r>
    </w:p>
    <w:p w:rsidR="00230CA4" w:rsidRPr="00230CA4" w:rsidRDefault="00230CA4" w:rsidP="00230CA4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30CA4">
        <w:rPr>
          <w:rFonts w:ascii="Arial" w:eastAsia="Times New Roman" w:hAnsi="Arial" w:cs="Arial"/>
          <w:color w:val="555555"/>
          <w:sz w:val="21"/>
          <w:szCs w:val="21"/>
        </w:rPr>
        <w:t>Check the configuration: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bookmarkStart w:id="2" w:name="_GoBack"/>
      <w:proofErr w:type="spellStart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smbclient</w:t>
      </w:r>
      <w:proofErr w:type="spellEnd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//localhost/shared </w:t>
      </w:r>
      <w:bookmarkEnd w:id="2"/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-U user01%pass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Domain=[MYGROUP] OS=[Unix] Server</w:t>
      </w:r>
      <w:proofErr w:type="gramStart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=[</w:t>
      </w:r>
      <w:proofErr w:type="gramEnd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Samba 4.1.1]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smb</w:t>
      </w:r>
      <w:proofErr w:type="spellEnd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\&gt; </w:t>
      </w:r>
      <w:r w:rsidRPr="00230CA4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ls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.                                   D        </w:t>
      </w:r>
      <w:proofErr w:type="gramStart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0  Sun</w:t>
      </w:r>
      <w:proofErr w:type="gramEnd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Aug  3 00:19:00 2014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..                                  D        </w:t>
      </w:r>
      <w:proofErr w:type="gramStart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0  Sat</w:t>
      </w:r>
      <w:proofErr w:type="gramEnd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Aug  2 23:16:27 2014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test                                N        </w:t>
      </w:r>
      <w:proofErr w:type="gramStart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>0  Sun</w:t>
      </w:r>
      <w:proofErr w:type="gramEnd"/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Aug  3 00:15:20 2014</w:t>
      </w: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230CA4" w:rsidRPr="00230CA4" w:rsidRDefault="00230CA4" w:rsidP="00230CA4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0CA4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47356 blocks of size 65536. 26414 blocks available</w:t>
      </w:r>
    </w:p>
    <w:p w:rsidR="00B92288" w:rsidRDefault="00B92288"/>
    <w:sectPr w:rsidR="00B9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A4"/>
    <w:rsid w:val="00230CA4"/>
    <w:rsid w:val="00830078"/>
    <w:rsid w:val="00AD4B05"/>
    <w:rsid w:val="00B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1A01"/>
  <w15:chartTrackingRefBased/>
  <w15:docId w15:val="{9FEB7077-7C1A-4713-B0F4-948CDC77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0CA4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230CA4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CA4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230CA4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230CA4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CA4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CA4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230C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0CA4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230CA4"/>
  </w:style>
  <w:style w:type="character" w:customStyle="1" w:styleId="fn">
    <w:name w:val="fn"/>
    <w:basedOn w:val="DefaultParagraphFont"/>
    <w:rsid w:val="00230CA4"/>
  </w:style>
  <w:style w:type="character" w:customStyle="1" w:styleId="comments-link1">
    <w:name w:val="comments-link1"/>
    <w:basedOn w:val="DefaultParagraphFont"/>
    <w:rsid w:val="00230CA4"/>
    <w:rPr>
      <w:sz w:val="18"/>
      <w:szCs w:val="18"/>
    </w:rPr>
  </w:style>
  <w:style w:type="character" w:customStyle="1" w:styleId="mdash">
    <w:name w:val="mdash"/>
    <w:basedOn w:val="DefaultParagraphFont"/>
    <w:rsid w:val="00230CA4"/>
  </w:style>
  <w:style w:type="character" w:customStyle="1" w:styleId="fsb-title2">
    <w:name w:val="fsb-title2"/>
    <w:basedOn w:val="DefaultParagraphFont"/>
    <w:rsid w:val="00230CA4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230CA4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230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0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988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467428597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43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3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84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0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2018-08-07T16:58:00Z</dcterms:created>
  <dcterms:modified xsi:type="dcterms:W3CDTF">2018-08-29T10:42:00Z</dcterms:modified>
</cp:coreProperties>
</file>