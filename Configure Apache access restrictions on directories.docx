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6FB" w:rsidRPr="00FA46FB" w:rsidRDefault="00FA46FB" w:rsidP="00FA46FB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bookmarkEnd w:id="0"/>
      <w:r w:rsidRPr="00FA46FB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Apache access restrictions on directories.</w:t>
      </w:r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color w:val="555555"/>
          <w:sz w:val="21"/>
          <w:szCs w:val="21"/>
        </w:rPr>
        <w:t>Note: This is an </w:t>
      </w:r>
      <w:hyperlink r:id="rId4" w:history="1">
        <w:r w:rsidRPr="00FA46FB">
          <w:rPr>
            <w:rFonts w:ascii="Arial" w:eastAsia="Times New Roman" w:hAnsi="Arial" w:cs="Arial"/>
            <w:color w:val="0066CC"/>
            <w:sz w:val="21"/>
            <w:szCs w:val="21"/>
          </w:rPr>
          <w:t>RHCE 7 exam objective</w:t>
        </w:r>
      </w:hyperlink>
      <w:r w:rsidRPr="00FA46FB">
        <w:rPr>
          <w:rFonts w:ascii="Arial" w:eastAsia="Times New Roman" w:hAnsi="Arial" w:cs="Arial"/>
          <w:color w:val="555555"/>
          <w:sz w:val="21"/>
          <w:szCs w:val="21"/>
        </w:rPr>
        <w:t>. It has been renamed in June 2016 from “Configure private directories” to “Configure access restrictions on directories” without any particular change.</w:t>
      </w:r>
    </w:p>
    <w:p w:rsidR="00FA46FB" w:rsidRPr="00FA46FB" w:rsidRDefault="00FA46FB" w:rsidP="00FA46F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FA46FB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color w:val="555555"/>
          <w:sz w:val="21"/>
          <w:szCs w:val="21"/>
        </w:rPr>
        <w:t>First, follow the instructions to </w:t>
      </w:r>
      <w:hyperlink r:id="rId5" w:tooltip="RHEL7: How to install an Apache service." w:history="1">
        <w:r w:rsidRPr="00FA46FB">
          <w:rPr>
            <w:rFonts w:ascii="Arial" w:eastAsia="Times New Roman" w:hAnsi="Arial" w:cs="Arial"/>
            <w:color w:val="11598F"/>
            <w:sz w:val="21"/>
            <w:szCs w:val="21"/>
          </w:rPr>
          <w:t>install an Apache web server</w:t>
        </w:r>
      </w:hyperlink>
      <w:r w:rsidRPr="00FA46FB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Then, create a private directory (called here </w:t>
      </w:r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private</w:t>
      </w:r>
      <w:r w:rsidRPr="00FA46FB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cd 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var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/www/html 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mkdir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private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echo "This is a test." &gt; private/index.html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restorecon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</w:t>
      </w:r>
      <w:proofErr w:type="gram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 .</w:t>
      </w:r>
      <w:proofErr w:type="gramEnd"/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color w:val="555555"/>
          <w:sz w:val="21"/>
          <w:szCs w:val="21"/>
        </w:rPr>
        <w:t>There are several ways to restrict access to this directory:</w:t>
      </w:r>
    </w:p>
    <w:p w:rsidR="00FA46FB" w:rsidRPr="00FA46FB" w:rsidRDefault="00FA46FB" w:rsidP="00FA46F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FA46FB">
        <w:rPr>
          <w:rFonts w:ascii="Arial" w:eastAsia="Times New Roman" w:hAnsi="Arial" w:cs="Arial"/>
          <w:b/>
          <w:bCs/>
          <w:color w:val="555555"/>
          <w:sz w:val="47"/>
          <w:szCs w:val="47"/>
        </w:rPr>
        <w:t>1) host-based private directories</w:t>
      </w:r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color w:val="555555"/>
          <w:sz w:val="21"/>
          <w:szCs w:val="21"/>
        </w:rPr>
        <w:t>To only allow the </w:t>
      </w:r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test.example.com</w:t>
      </w:r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 host (add the name/IP address in the </w:t>
      </w:r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/hosts</w:t>
      </w:r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 file if necessary) to access a specific directory (here </w:t>
      </w:r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private</w:t>
      </w:r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), edit the </w:t>
      </w:r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conf</w:t>
      </w:r>
      <w:proofErr w:type="spellEnd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httpd.conf</w:t>
      </w:r>
      <w:proofErr w:type="spellEnd"/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 file and paste the following lines at the end: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&lt;Directory "/</w:t>
      </w:r>
      <w:proofErr w:type="spellStart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/www/html/private"&gt;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AllowOverride</w:t>
      </w:r>
      <w:proofErr w:type="spellEnd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None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Options None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Require host test.example.com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&lt;/Directory&gt;</w:t>
      </w:r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color w:val="555555"/>
          <w:sz w:val="21"/>
          <w:szCs w:val="21"/>
        </w:rPr>
        <w:lastRenderedPageBreak/>
        <w:t>Check the configuration file: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apachectl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configtest</w:t>
      </w:r>
      <w:proofErr w:type="spellEnd"/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Syntax OK</w:t>
      </w:r>
    </w:p>
    <w:p w:rsidR="00FA46FB" w:rsidRPr="00FA46FB" w:rsidRDefault="00FA46FB" w:rsidP="00FA46F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FA46FB">
        <w:rPr>
          <w:rFonts w:ascii="Arial" w:eastAsia="Times New Roman" w:hAnsi="Arial" w:cs="Arial"/>
          <w:b/>
          <w:bCs/>
          <w:color w:val="555555"/>
          <w:sz w:val="47"/>
          <w:szCs w:val="47"/>
        </w:rPr>
        <w:t>2) user-based private directories</w:t>
      </w:r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color w:val="555555"/>
          <w:sz w:val="21"/>
          <w:szCs w:val="21"/>
        </w:rPr>
        <w:t>To only allow </w:t>
      </w:r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me</w:t>
      </w:r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 to access a specific directory (here </w:t>
      </w:r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private</w:t>
      </w:r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), edit the </w:t>
      </w:r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conf</w:t>
      </w:r>
      <w:proofErr w:type="spellEnd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httpd.conf</w:t>
      </w:r>
      <w:proofErr w:type="spellEnd"/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 file and paste the following lines at the end: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&lt;Directory "/</w:t>
      </w:r>
      <w:proofErr w:type="spellStart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/www/html/private"&gt;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AuthType</w:t>
      </w:r>
      <w:proofErr w:type="spellEnd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Basic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AuthName</w:t>
      </w:r>
      <w:proofErr w:type="spellEnd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"Password protected area"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AuthUserFile</w:t>
      </w:r>
      <w:proofErr w:type="spellEnd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</w:t>
      </w:r>
      <w:proofErr w:type="spellStart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conf</w:t>
      </w:r>
      <w:proofErr w:type="spellEnd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passwd</w:t>
      </w:r>
      <w:proofErr w:type="spellEnd"/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Require user me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&lt;/Directory&gt;</w:t>
      </w:r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color w:val="555555"/>
          <w:sz w:val="21"/>
          <w:szCs w:val="21"/>
        </w:rPr>
        <w:t>Check the configuration file: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apachectl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configtest</w:t>
      </w:r>
      <w:proofErr w:type="spellEnd"/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Syntax OK</w:t>
      </w:r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Create the 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passwd</w:t>
      </w:r>
      <w:proofErr w:type="spellEnd"/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 file and store </w:t>
      </w:r>
      <w:proofErr w:type="spellStart"/>
      <w:proofErr w:type="gram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me</w:t>
      </w:r>
      <w:r w:rsidRPr="00FA46FB">
        <w:rPr>
          <w:rFonts w:ascii="Arial" w:eastAsia="Times New Roman" w:hAnsi="Arial" w:cs="Arial"/>
          <w:color w:val="555555"/>
          <w:sz w:val="21"/>
          <w:szCs w:val="21"/>
        </w:rPr>
        <w:t>‘</w:t>
      </w:r>
      <w:proofErr w:type="gramEnd"/>
      <w:r w:rsidRPr="00FA46FB">
        <w:rPr>
          <w:rFonts w:ascii="Arial" w:eastAsia="Times New Roman" w:hAnsi="Arial" w:cs="Arial"/>
          <w:color w:val="555555"/>
          <w:sz w:val="21"/>
          <w:szCs w:val="21"/>
        </w:rPr>
        <w:t>s</w:t>
      </w:r>
      <w:proofErr w:type="spellEnd"/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 password: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htpasswd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-c 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etc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conf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passwd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me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New password: </w:t>
      </w:r>
      <w:del w:id="1" w:author="Unknown">
        <w:r w:rsidRPr="00FA46FB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Re-type new password: </w:t>
      </w:r>
      <w:del w:id="2" w:author="Unknown">
        <w:r w:rsidRPr="00FA46FB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>Adding password for user me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chmod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600 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etc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conf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passwd</w:t>
      </w:r>
      <w:proofErr w:type="spellEnd"/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chown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apache:apache</w:t>
      </w:r>
      <w:proofErr w:type="spellEnd"/>
      <w:proofErr w:type="gram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etc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conf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passwd</w:t>
      </w:r>
      <w:proofErr w:type="spellEnd"/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Note: The </w:t>
      </w:r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.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htpasswd</w:t>
      </w:r>
      <w:proofErr w:type="spellEnd"/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 file can be used locally instead of the </w:t>
      </w:r>
      <w:proofErr w:type="spellStart"/>
      <w:proofErr w:type="gram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httpd.conf</w:t>
      </w:r>
      <w:proofErr w:type="spellEnd"/>
      <w:proofErr w:type="gramEnd"/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 file in 1) and 2) for the same purpose.</w:t>
      </w:r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Whatever the option chosen</w:t>
      </w:r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, restart the 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FA46FB" w:rsidRPr="00FA46FB" w:rsidRDefault="00FA46FB" w:rsidP="00FA46F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FA46FB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 Check</w:t>
      </w:r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Check the 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curl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curl -u </w:t>
      </w:r>
      <w:proofErr w:type="spellStart"/>
      <w:proofErr w:type="gram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user:password</w:t>
      </w:r>
      <w:proofErr w:type="spellEnd"/>
      <w:proofErr w:type="gram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http://localhost</w:t>
      </w:r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color w:val="555555"/>
          <w:sz w:val="21"/>
          <w:szCs w:val="21"/>
        </w:rPr>
        <w:t>or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elinks</w:t>
      </w:r>
      <w:proofErr w:type="spellEnd"/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elinks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http://localhost/private</w:t>
      </w:r>
    </w:p>
    <w:p w:rsidR="00FA46FB" w:rsidRPr="00FA46FB" w:rsidRDefault="00FA46FB" w:rsidP="00FA46F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FA46FB">
        <w:rPr>
          <w:rFonts w:ascii="Arial" w:eastAsia="Times New Roman" w:hAnsi="Arial" w:cs="Arial"/>
          <w:b/>
          <w:bCs/>
          <w:color w:val="555555"/>
          <w:sz w:val="47"/>
          <w:szCs w:val="47"/>
        </w:rPr>
        <w:t>Useful Tip</w:t>
      </w:r>
    </w:p>
    <w:p w:rsidR="00FA46FB" w:rsidRPr="00FA46FB" w:rsidRDefault="00FA46FB" w:rsidP="00FA46F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If you forget the syntax of some </w:t>
      </w:r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Apache</w:t>
      </w:r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 directives, install the 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-manual</w:t>
      </w:r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 package and browse the documentation in the </w:t>
      </w:r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usr</w:t>
      </w:r>
      <w:proofErr w:type="spellEnd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/share/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/manual/</w:t>
      </w:r>
      <w:proofErr w:type="spellStart"/>
      <w:r w:rsidRPr="00FA46FB">
        <w:rPr>
          <w:rFonts w:ascii="Arial" w:eastAsia="Times New Roman" w:hAnsi="Arial" w:cs="Arial"/>
          <w:b/>
          <w:bCs/>
          <w:color w:val="555555"/>
          <w:sz w:val="21"/>
          <w:szCs w:val="21"/>
        </w:rPr>
        <w:t>howto</w:t>
      </w:r>
      <w:proofErr w:type="spellEnd"/>
      <w:r w:rsidRPr="00FA46FB">
        <w:rPr>
          <w:rFonts w:ascii="Arial" w:eastAsia="Times New Roman" w:hAnsi="Arial" w:cs="Arial"/>
          <w:color w:val="555555"/>
          <w:sz w:val="21"/>
          <w:szCs w:val="21"/>
        </w:rPr>
        <w:t xml:space="preserve"> directory: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-manual</w:t>
      </w:r>
    </w:p>
    <w:p w:rsidR="00FA46FB" w:rsidRPr="00FA46FB" w:rsidRDefault="00FA46FB" w:rsidP="00FA46F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46F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elinks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usr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/share/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/manual/</w:t>
      </w:r>
      <w:proofErr w:type="spellStart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howto</w:t>
      </w:r>
      <w:proofErr w:type="spellEnd"/>
      <w:r w:rsidRPr="00FA46F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/auth.html</w:t>
      </w:r>
    </w:p>
    <w:p w:rsidR="00FF5BB1" w:rsidRDefault="00FF5BB1"/>
    <w:sectPr w:rsidR="00F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FB"/>
    <w:rsid w:val="006620DF"/>
    <w:rsid w:val="007E6953"/>
    <w:rsid w:val="00FA46FB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E609D-0667-437B-BDAE-8480B3B7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6FB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FA46FB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6FB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FA46FB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FA46FB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6FB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6FB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FA46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6FB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FA46FB"/>
  </w:style>
  <w:style w:type="character" w:customStyle="1" w:styleId="fn">
    <w:name w:val="fn"/>
    <w:basedOn w:val="DefaultParagraphFont"/>
    <w:rsid w:val="00FA46FB"/>
  </w:style>
  <w:style w:type="character" w:customStyle="1" w:styleId="comments-link1">
    <w:name w:val="comments-link1"/>
    <w:basedOn w:val="DefaultParagraphFont"/>
    <w:rsid w:val="00FA46FB"/>
    <w:rPr>
      <w:sz w:val="18"/>
      <w:szCs w:val="18"/>
    </w:rPr>
  </w:style>
  <w:style w:type="character" w:customStyle="1" w:styleId="mdash">
    <w:name w:val="mdash"/>
    <w:basedOn w:val="DefaultParagraphFont"/>
    <w:rsid w:val="00FA46FB"/>
  </w:style>
  <w:style w:type="character" w:customStyle="1" w:styleId="fsb-title2">
    <w:name w:val="fsb-title2"/>
    <w:basedOn w:val="DefaultParagraphFont"/>
    <w:rsid w:val="00FA46FB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FA46FB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FA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1104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844929637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196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2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5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43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ertdepot.net/rhel7-install-apache/" TargetMode="External"/><Relationship Id="rId4" Type="http://schemas.openxmlformats.org/officeDocument/2006/relationships/hyperlink" Target="https://www.certdepot.net/rhel7-rhce-exam-object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2018-08-07T12:19:00Z</dcterms:created>
  <dcterms:modified xsi:type="dcterms:W3CDTF">2018-08-26T01:53:00Z</dcterms:modified>
</cp:coreProperties>
</file>