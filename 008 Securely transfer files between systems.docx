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5BB3" w:rsidRPr="00335BB3" w:rsidRDefault="00335BB3" w:rsidP="00335BB3">
      <w:pPr>
        <w:shd w:val="clear" w:color="auto" w:fill="FFFFFF"/>
        <w:spacing w:after="120" w:line="240" w:lineRule="atLeast"/>
        <w:outlineLvl w:val="0"/>
        <w:rPr>
          <w:rFonts w:ascii="Arial" w:eastAsia="Times New Roman" w:hAnsi="Arial" w:cs="Arial"/>
          <w:b/>
          <w:bCs/>
          <w:color w:val="555555"/>
          <w:kern w:val="36"/>
          <w:sz w:val="55"/>
          <w:szCs w:val="55"/>
        </w:rPr>
      </w:pPr>
      <w:r w:rsidRPr="00335BB3">
        <w:rPr>
          <w:rFonts w:ascii="Arial" w:eastAsia="Times New Roman" w:hAnsi="Arial" w:cs="Arial"/>
          <w:b/>
          <w:bCs/>
          <w:color w:val="555555"/>
          <w:kern w:val="36"/>
          <w:sz w:val="55"/>
          <w:szCs w:val="55"/>
        </w:rPr>
        <w:t xml:space="preserve">RHEL7: </w:t>
      </w:r>
      <w:bookmarkStart w:id="0" w:name="_GoBack"/>
      <w:r w:rsidRPr="00335BB3">
        <w:rPr>
          <w:rFonts w:ascii="Arial" w:eastAsia="Times New Roman" w:hAnsi="Arial" w:cs="Arial"/>
          <w:b/>
          <w:bCs/>
          <w:color w:val="555555"/>
          <w:kern w:val="36"/>
          <w:sz w:val="55"/>
          <w:szCs w:val="55"/>
        </w:rPr>
        <w:t>Securely transfer files between systems</w:t>
      </w:r>
      <w:bookmarkEnd w:id="0"/>
      <w:r w:rsidRPr="00335BB3">
        <w:rPr>
          <w:rFonts w:ascii="Arial" w:eastAsia="Times New Roman" w:hAnsi="Arial" w:cs="Arial"/>
          <w:b/>
          <w:bCs/>
          <w:color w:val="555555"/>
          <w:kern w:val="36"/>
          <w:sz w:val="55"/>
          <w:szCs w:val="55"/>
        </w:rPr>
        <w:t>.</w:t>
      </w:r>
    </w:p>
    <w:p w:rsidR="00335BB3" w:rsidRPr="00335BB3" w:rsidRDefault="00335BB3" w:rsidP="00335BB3">
      <w:pPr>
        <w:shd w:val="clear" w:color="auto" w:fill="FFFFFF"/>
        <w:spacing w:before="180" w:after="180" w:line="240" w:lineRule="atLeast"/>
        <w:outlineLvl w:val="1"/>
        <w:rPr>
          <w:rFonts w:ascii="Arial" w:eastAsia="Times New Roman" w:hAnsi="Arial" w:cs="Arial"/>
          <w:b/>
          <w:bCs/>
          <w:color w:val="555555"/>
          <w:sz w:val="47"/>
          <w:szCs w:val="47"/>
        </w:rPr>
      </w:pPr>
      <w:r w:rsidRPr="00335BB3">
        <w:rPr>
          <w:rFonts w:ascii="Arial" w:eastAsia="Times New Roman" w:hAnsi="Arial" w:cs="Arial"/>
          <w:b/>
          <w:bCs/>
          <w:color w:val="555555"/>
          <w:sz w:val="47"/>
          <w:szCs w:val="47"/>
        </w:rPr>
        <w:t>Presentation</w:t>
      </w:r>
    </w:p>
    <w:p w:rsidR="00335BB3" w:rsidRPr="00335BB3" w:rsidRDefault="00335BB3" w:rsidP="00335BB3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335BB3">
        <w:rPr>
          <w:rFonts w:ascii="Arial" w:eastAsia="Times New Roman" w:hAnsi="Arial" w:cs="Arial"/>
          <w:color w:val="555555"/>
          <w:sz w:val="21"/>
          <w:szCs w:val="21"/>
        </w:rPr>
        <w:t>There are many ways to transfer files from a system to another.</w:t>
      </w:r>
      <w:r w:rsidRPr="00335BB3">
        <w:rPr>
          <w:rFonts w:ascii="Arial" w:eastAsia="Times New Roman" w:hAnsi="Arial" w:cs="Arial"/>
          <w:color w:val="555555"/>
          <w:sz w:val="21"/>
          <w:szCs w:val="21"/>
        </w:rPr>
        <w:br/>
        <w:t xml:space="preserve">Here we will consider the </w:t>
      </w:r>
      <w:proofErr w:type="spellStart"/>
      <w:r w:rsidRPr="00335BB3">
        <w:rPr>
          <w:rFonts w:ascii="Arial" w:eastAsia="Times New Roman" w:hAnsi="Arial" w:cs="Arial"/>
          <w:b/>
          <w:bCs/>
          <w:color w:val="555555"/>
          <w:sz w:val="21"/>
          <w:szCs w:val="21"/>
        </w:rPr>
        <w:t>scp</w:t>
      </w:r>
      <w:proofErr w:type="spellEnd"/>
      <w:r w:rsidRPr="00335BB3">
        <w:rPr>
          <w:rFonts w:ascii="Arial" w:eastAsia="Times New Roman" w:hAnsi="Arial" w:cs="Arial"/>
          <w:color w:val="555555"/>
          <w:sz w:val="21"/>
          <w:szCs w:val="21"/>
        </w:rPr>
        <w:t xml:space="preserve"> command that relies on </w:t>
      </w:r>
      <w:r w:rsidRPr="00335BB3">
        <w:rPr>
          <w:rFonts w:ascii="Arial" w:eastAsia="Times New Roman" w:hAnsi="Arial" w:cs="Arial"/>
          <w:b/>
          <w:bCs/>
          <w:color w:val="555555"/>
          <w:sz w:val="21"/>
          <w:szCs w:val="21"/>
        </w:rPr>
        <w:t>SSH</w:t>
      </w:r>
      <w:r w:rsidRPr="00335BB3">
        <w:rPr>
          <w:rFonts w:ascii="Arial" w:eastAsia="Times New Roman" w:hAnsi="Arial" w:cs="Arial"/>
          <w:color w:val="555555"/>
          <w:sz w:val="21"/>
          <w:szCs w:val="21"/>
        </w:rPr>
        <w:t xml:space="preserve"> that is normally installed on most hosts.</w:t>
      </w:r>
    </w:p>
    <w:p w:rsidR="00335BB3" w:rsidRPr="00335BB3" w:rsidRDefault="00335BB3" w:rsidP="00335BB3">
      <w:pPr>
        <w:shd w:val="clear" w:color="auto" w:fill="FFFFFF"/>
        <w:spacing w:before="180" w:after="180" w:line="240" w:lineRule="atLeast"/>
        <w:outlineLvl w:val="1"/>
        <w:rPr>
          <w:rFonts w:ascii="Arial" w:eastAsia="Times New Roman" w:hAnsi="Arial" w:cs="Arial"/>
          <w:b/>
          <w:bCs/>
          <w:color w:val="555555"/>
          <w:sz w:val="47"/>
          <w:szCs w:val="47"/>
        </w:rPr>
      </w:pPr>
      <w:r w:rsidRPr="00335BB3">
        <w:rPr>
          <w:rFonts w:ascii="Arial" w:eastAsia="Times New Roman" w:hAnsi="Arial" w:cs="Arial"/>
          <w:b/>
          <w:bCs/>
          <w:color w:val="555555"/>
          <w:sz w:val="47"/>
          <w:szCs w:val="47"/>
        </w:rPr>
        <w:t>Transfer of a local file</w:t>
      </w:r>
    </w:p>
    <w:p w:rsidR="00335BB3" w:rsidRPr="00335BB3" w:rsidRDefault="00335BB3" w:rsidP="00335BB3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335BB3">
        <w:rPr>
          <w:rFonts w:ascii="Arial" w:eastAsia="Times New Roman" w:hAnsi="Arial" w:cs="Arial"/>
          <w:color w:val="555555"/>
          <w:sz w:val="21"/>
          <w:szCs w:val="21"/>
        </w:rPr>
        <w:t xml:space="preserve">First, we create a file called </w:t>
      </w:r>
      <w:proofErr w:type="spellStart"/>
      <w:r w:rsidRPr="00335BB3">
        <w:rPr>
          <w:rFonts w:ascii="Arial" w:eastAsia="Times New Roman" w:hAnsi="Arial" w:cs="Arial"/>
          <w:b/>
          <w:bCs/>
          <w:color w:val="555555"/>
          <w:sz w:val="21"/>
          <w:szCs w:val="21"/>
        </w:rPr>
        <w:t>loc</w:t>
      </w:r>
      <w:proofErr w:type="spellEnd"/>
      <w:r w:rsidRPr="00335BB3">
        <w:rPr>
          <w:rFonts w:ascii="Arial" w:eastAsia="Times New Roman" w:hAnsi="Arial" w:cs="Arial"/>
          <w:color w:val="555555"/>
          <w:sz w:val="21"/>
          <w:szCs w:val="21"/>
        </w:rPr>
        <w:t xml:space="preserve"> locally:</w:t>
      </w:r>
    </w:p>
    <w:p w:rsidR="00335BB3" w:rsidRPr="00335BB3" w:rsidRDefault="00335BB3" w:rsidP="00335BB3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335BB3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r w:rsidRPr="00335BB3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cd; echo "This is a test." &gt; </w:t>
      </w:r>
      <w:proofErr w:type="spellStart"/>
      <w:r w:rsidRPr="00335BB3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loc</w:t>
      </w:r>
      <w:proofErr w:type="spellEnd"/>
    </w:p>
    <w:p w:rsidR="00335BB3" w:rsidRPr="00335BB3" w:rsidRDefault="00335BB3" w:rsidP="00335BB3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335BB3">
        <w:rPr>
          <w:rFonts w:ascii="Arial" w:eastAsia="Times New Roman" w:hAnsi="Arial" w:cs="Arial"/>
          <w:color w:val="555555"/>
          <w:sz w:val="21"/>
          <w:szCs w:val="21"/>
        </w:rPr>
        <w:t xml:space="preserve">To transfer the local file to a remote host (here called </w:t>
      </w:r>
      <w:proofErr w:type="spellStart"/>
      <w:r w:rsidRPr="00335BB3">
        <w:rPr>
          <w:rFonts w:ascii="Arial" w:eastAsia="Times New Roman" w:hAnsi="Arial" w:cs="Arial"/>
          <w:b/>
          <w:bCs/>
          <w:color w:val="555555"/>
          <w:sz w:val="21"/>
          <w:szCs w:val="21"/>
        </w:rPr>
        <w:t>centos</w:t>
      </w:r>
      <w:proofErr w:type="spellEnd"/>
      <w:r w:rsidRPr="00335BB3">
        <w:rPr>
          <w:rFonts w:ascii="Arial" w:eastAsia="Times New Roman" w:hAnsi="Arial" w:cs="Arial"/>
          <w:color w:val="555555"/>
          <w:sz w:val="21"/>
          <w:szCs w:val="21"/>
        </w:rPr>
        <w:t xml:space="preserve">) into the </w:t>
      </w:r>
      <w:proofErr w:type="gramStart"/>
      <w:r w:rsidRPr="00335BB3">
        <w:rPr>
          <w:rFonts w:ascii="Arial" w:eastAsia="Times New Roman" w:hAnsi="Arial" w:cs="Arial"/>
          <w:b/>
          <w:bCs/>
          <w:color w:val="555555"/>
          <w:sz w:val="21"/>
          <w:szCs w:val="21"/>
        </w:rPr>
        <w:t>root</w:t>
      </w:r>
      <w:r w:rsidRPr="00335BB3">
        <w:rPr>
          <w:rFonts w:ascii="Arial" w:eastAsia="Times New Roman" w:hAnsi="Arial" w:cs="Arial"/>
          <w:color w:val="555555"/>
          <w:sz w:val="21"/>
          <w:szCs w:val="21"/>
        </w:rPr>
        <w:t>‘</w:t>
      </w:r>
      <w:proofErr w:type="gramEnd"/>
      <w:r w:rsidRPr="00335BB3">
        <w:rPr>
          <w:rFonts w:ascii="Arial" w:eastAsia="Times New Roman" w:hAnsi="Arial" w:cs="Arial"/>
          <w:color w:val="555555"/>
          <w:sz w:val="21"/>
          <w:szCs w:val="21"/>
        </w:rPr>
        <w:t>s home directory, type:</w:t>
      </w:r>
    </w:p>
    <w:p w:rsidR="00335BB3" w:rsidRPr="00335BB3" w:rsidRDefault="00335BB3" w:rsidP="00335BB3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335BB3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proofErr w:type="spellStart"/>
      <w:r w:rsidRPr="00335BB3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scp</w:t>
      </w:r>
      <w:proofErr w:type="spellEnd"/>
      <w:r w:rsidRPr="00335BB3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</w:t>
      </w:r>
      <w:proofErr w:type="spellStart"/>
      <w:r w:rsidRPr="00335BB3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loc</w:t>
      </w:r>
      <w:proofErr w:type="spellEnd"/>
      <w:r w:rsidRPr="00335BB3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</w:t>
      </w:r>
      <w:proofErr w:type="spellStart"/>
      <w:r w:rsidRPr="00335BB3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root@</w:t>
      </w:r>
      <w:proofErr w:type="gramStart"/>
      <w:r w:rsidRPr="00335BB3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centos:loc</w:t>
      </w:r>
      <w:proofErr w:type="spellEnd"/>
      <w:proofErr w:type="gramEnd"/>
    </w:p>
    <w:p w:rsidR="00335BB3" w:rsidRPr="00335BB3" w:rsidRDefault="00335BB3" w:rsidP="00335BB3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proofErr w:type="spellStart"/>
      <w:r w:rsidRPr="00335BB3">
        <w:rPr>
          <w:rFonts w:ascii="Courier New" w:eastAsia="Times New Roman" w:hAnsi="Courier New" w:cs="Courier New"/>
          <w:color w:val="555555"/>
          <w:sz w:val="20"/>
          <w:szCs w:val="20"/>
        </w:rPr>
        <w:t>root@centos's</w:t>
      </w:r>
      <w:proofErr w:type="spellEnd"/>
      <w:r w:rsidRPr="00335BB3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password: </w:t>
      </w:r>
      <w:del w:id="1" w:author="Unknown">
        <w:r w:rsidRPr="00335BB3">
          <w:rPr>
            <w:rFonts w:ascii="Courier New" w:eastAsia="Times New Roman" w:hAnsi="Courier New" w:cs="Courier New"/>
            <w:b/>
            <w:bCs/>
            <w:strike/>
            <w:color w:val="555555"/>
            <w:sz w:val="20"/>
            <w:szCs w:val="20"/>
          </w:rPr>
          <w:delText>your password</w:delText>
        </w:r>
      </w:del>
    </w:p>
    <w:p w:rsidR="00335BB3" w:rsidRPr="00335BB3" w:rsidRDefault="00335BB3" w:rsidP="00335BB3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proofErr w:type="spellStart"/>
      <w:r w:rsidRPr="00335BB3">
        <w:rPr>
          <w:rFonts w:ascii="Courier New" w:eastAsia="Times New Roman" w:hAnsi="Courier New" w:cs="Courier New"/>
          <w:color w:val="555555"/>
          <w:sz w:val="20"/>
          <w:szCs w:val="20"/>
        </w:rPr>
        <w:t>loc</w:t>
      </w:r>
      <w:proofErr w:type="spellEnd"/>
      <w:r w:rsidRPr="00335BB3">
        <w:rPr>
          <w:rFonts w:ascii="Courier New" w:eastAsia="Times New Roman" w:hAnsi="Courier New" w:cs="Courier New"/>
          <w:color w:val="555555"/>
          <w:sz w:val="20"/>
          <w:szCs w:val="20"/>
        </w:rPr>
        <w:t>                                           100%   16     0.0KB/s   00:00    </w:t>
      </w:r>
    </w:p>
    <w:p w:rsidR="00335BB3" w:rsidRPr="00335BB3" w:rsidRDefault="00335BB3" w:rsidP="00335BB3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335BB3">
        <w:rPr>
          <w:rFonts w:ascii="Arial" w:eastAsia="Times New Roman" w:hAnsi="Arial" w:cs="Arial"/>
          <w:color w:val="555555"/>
          <w:sz w:val="21"/>
          <w:szCs w:val="21"/>
        </w:rPr>
        <w:t xml:space="preserve">Note: By default, the file is put into the user’s home </w:t>
      </w:r>
      <w:proofErr w:type="gramStart"/>
      <w:r w:rsidRPr="00335BB3">
        <w:rPr>
          <w:rFonts w:ascii="Arial" w:eastAsia="Times New Roman" w:hAnsi="Arial" w:cs="Arial"/>
          <w:color w:val="555555"/>
          <w:sz w:val="21"/>
          <w:szCs w:val="21"/>
        </w:rPr>
        <w:t>directory</w:t>
      </w:r>
      <w:proofErr w:type="gramEnd"/>
      <w:r w:rsidRPr="00335BB3">
        <w:rPr>
          <w:rFonts w:ascii="Arial" w:eastAsia="Times New Roman" w:hAnsi="Arial" w:cs="Arial"/>
          <w:color w:val="555555"/>
          <w:sz w:val="21"/>
          <w:szCs w:val="21"/>
        </w:rPr>
        <w:t xml:space="preserve"> but it is possible to give a complete path.</w:t>
      </w:r>
    </w:p>
    <w:p w:rsidR="00335BB3" w:rsidRPr="00335BB3" w:rsidRDefault="00335BB3" w:rsidP="00335BB3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335BB3">
        <w:rPr>
          <w:rFonts w:ascii="Arial" w:eastAsia="Times New Roman" w:hAnsi="Arial" w:cs="Arial"/>
          <w:color w:val="555555"/>
          <w:sz w:val="21"/>
          <w:szCs w:val="21"/>
        </w:rPr>
        <w:t>To copy all the files from a specified directory, type:</w:t>
      </w:r>
    </w:p>
    <w:p w:rsidR="00335BB3" w:rsidRPr="00335BB3" w:rsidRDefault="00335BB3" w:rsidP="00335BB3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335BB3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proofErr w:type="spellStart"/>
      <w:r w:rsidRPr="00335BB3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scp</w:t>
      </w:r>
      <w:proofErr w:type="spellEnd"/>
      <w:r w:rsidRPr="00335BB3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/</w:t>
      </w:r>
      <w:proofErr w:type="spellStart"/>
      <w:r w:rsidRPr="00335BB3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etc</w:t>
      </w:r>
      <w:proofErr w:type="spellEnd"/>
      <w:r w:rsidRPr="00335BB3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/</w:t>
      </w:r>
      <w:proofErr w:type="spellStart"/>
      <w:r w:rsidRPr="00335BB3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ssh</w:t>
      </w:r>
      <w:proofErr w:type="spellEnd"/>
      <w:r w:rsidRPr="00335BB3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/* </w:t>
      </w:r>
      <w:proofErr w:type="spellStart"/>
      <w:r w:rsidRPr="00335BB3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root@centos</w:t>
      </w:r>
      <w:proofErr w:type="spellEnd"/>
      <w:r w:rsidRPr="00335BB3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:/</w:t>
      </w:r>
      <w:proofErr w:type="spellStart"/>
      <w:r w:rsidRPr="00335BB3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tmp</w:t>
      </w:r>
      <w:proofErr w:type="spellEnd"/>
    </w:p>
    <w:p w:rsidR="00335BB3" w:rsidRPr="00335BB3" w:rsidRDefault="00335BB3" w:rsidP="00335BB3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proofErr w:type="spellStart"/>
      <w:r w:rsidRPr="00335BB3">
        <w:rPr>
          <w:rFonts w:ascii="Courier New" w:eastAsia="Times New Roman" w:hAnsi="Courier New" w:cs="Courier New"/>
          <w:color w:val="555555"/>
          <w:sz w:val="20"/>
          <w:szCs w:val="20"/>
        </w:rPr>
        <w:t>root@centos's</w:t>
      </w:r>
      <w:proofErr w:type="spellEnd"/>
      <w:r w:rsidRPr="00335BB3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password: </w:t>
      </w:r>
      <w:del w:id="2" w:author="Unknown">
        <w:r w:rsidRPr="00335BB3">
          <w:rPr>
            <w:rFonts w:ascii="Courier New" w:eastAsia="Times New Roman" w:hAnsi="Courier New" w:cs="Courier New"/>
            <w:b/>
            <w:bCs/>
            <w:strike/>
            <w:color w:val="555555"/>
            <w:sz w:val="20"/>
            <w:szCs w:val="20"/>
          </w:rPr>
          <w:delText>your password</w:delText>
        </w:r>
      </w:del>
    </w:p>
    <w:p w:rsidR="00335BB3" w:rsidRPr="00335BB3" w:rsidRDefault="00335BB3" w:rsidP="00335BB3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335BB3">
        <w:rPr>
          <w:rFonts w:ascii="Courier New" w:eastAsia="Times New Roman" w:hAnsi="Courier New" w:cs="Courier New"/>
          <w:color w:val="555555"/>
          <w:sz w:val="20"/>
          <w:szCs w:val="20"/>
        </w:rPr>
        <w:t>moduli                                        100</w:t>
      </w:r>
      <w:proofErr w:type="gramStart"/>
      <w:r w:rsidRPr="00335BB3">
        <w:rPr>
          <w:rFonts w:ascii="Courier New" w:eastAsia="Times New Roman" w:hAnsi="Courier New" w:cs="Courier New"/>
          <w:color w:val="555555"/>
          <w:sz w:val="20"/>
          <w:szCs w:val="20"/>
        </w:rPr>
        <w:t>%  236</w:t>
      </w:r>
      <w:proofErr w:type="gramEnd"/>
      <w:r w:rsidRPr="00335BB3">
        <w:rPr>
          <w:rFonts w:ascii="Courier New" w:eastAsia="Times New Roman" w:hAnsi="Courier New" w:cs="Courier New"/>
          <w:color w:val="555555"/>
          <w:sz w:val="20"/>
          <w:szCs w:val="20"/>
        </w:rPr>
        <w:t>KB 236.5KB/s   00:00</w:t>
      </w:r>
    </w:p>
    <w:p w:rsidR="00335BB3" w:rsidRPr="00335BB3" w:rsidRDefault="00335BB3" w:rsidP="00335BB3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proofErr w:type="spellStart"/>
      <w:r w:rsidRPr="00335BB3">
        <w:rPr>
          <w:rFonts w:ascii="Courier New" w:eastAsia="Times New Roman" w:hAnsi="Courier New" w:cs="Courier New"/>
          <w:color w:val="555555"/>
          <w:sz w:val="20"/>
          <w:szCs w:val="20"/>
        </w:rPr>
        <w:t>ssh_config</w:t>
      </w:r>
      <w:proofErr w:type="spellEnd"/>
      <w:r w:rsidRPr="00335BB3">
        <w:rPr>
          <w:rFonts w:ascii="Courier New" w:eastAsia="Times New Roman" w:hAnsi="Courier New" w:cs="Courier New"/>
          <w:color w:val="555555"/>
          <w:sz w:val="20"/>
          <w:szCs w:val="20"/>
        </w:rPr>
        <w:t>                                    100% 2123     2.1KB/s   00:00</w:t>
      </w:r>
    </w:p>
    <w:p w:rsidR="00335BB3" w:rsidRPr="00335BB3" w:rsidRDefault="00335BB3" w:rsidP="00335BB3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proofErr w:type="spellStart"/>
      <w:r w:rsidRPr="00335BB3">
        <w:rPr>
          <w:rFonts w:ascii="Courier New" w:eastAsia="Times New Roman" w:hAnsi="Courier New" w:cs="Courier New"/>
          <w:color w:val="555555"/>
          <w:sz w:val="20"/>
          <w:szCs w:val="20"/>
        </w:rPr>
        <w:t>sshd_config</w:t>
      </w:r>
      <w:proofErr w:type="spellEnd"/>
      <w:r w:rsidRPr="00335BB3">
        <w:rPr>
          <w:rFonts w:ascii="Courier New" w:eastAsia="Times New Roman" w:hAnsi="Courier New" w:cs="Courier New"/>
          <w:color w:val="555555"/>
          <w:sz w:val="20"/>
          <w:szCs w:val="20"/>
        </w:rPr>
        <w:t>                                   100% 4442     4.3KB/s   00:00</w:t>
      </w:r>
    </w:p>
    <w:p w:rsidR="00335BB3" w:rsidRPr="00335BB3" w:rsidRDefault="00335BB3" w:rsidP="00335BB3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proofErr w:type="spellStart"/>
      <w:r w:rsidRPr="00335BB3">
        <w:rPr>
          <w:rFonts w:ascii="Courier New" w:eastAsia="Times New Roman" w:hAnsi="Courier New" w:cs="Courier New"/>
          <w:color w:val="555555"/>
          <w:sz w:val="20"/>
          <w:szCs w:val="20"/>
        </w:rPr>
        <w:lastRenderedPageBreak/>
        <w:t>ssh_host_ecdsa_key</w:t>
      </w:r>
      <w:proofErr w:type="spellEnd"/>
      <w:r w:rsidRPr="00335BB3">
        <w:rPr>
          <w:rFonts w:ascii="Courier New" w:eastAsia="Times New Roman" w:hAnsi="Courier New" w:cs="Courier New"/>
          <w:color w:val="555555"/>
          <w:sz w:val="20"/>
          <w:szCs w:val="20"/>
        </w:rPr>
        <w:t>                            100</w:t>
      </w:r>
      <w:proofErr w:type="gramStart"/>
      <w:r w:rsidRPr="00335BB3">
        <w:rPr>
          <w:rFonts w:ascii="Courier New" w:eastAsia="Times New Roman" w:hAnsi="Courier New" w:cs="Courier New"/>
          <w:color w:val="555555"/>
          <w:sz w:val="20"/>
          <w:szCs w:val="20"/>
        </w:rPr>
        <w:t>%  227</w:t>
      </w:r>
      <w:proofErr w:type="gramEnd"/>
      <w:r w:rsidRPr="00335BB3">
        <w:rPr>
          <w:rFonts w:ascii="Courier New" w:eastAsia="Times New Roman" w:hAnsi="Courier New" w:cs="Courier New"/>
          <w:color w:val="555555"/>
          <w:sz w:val="20"/>
          <w:szCs w:val="20"/>
        </w:rPr>
        <w:t>     0.2KB/s   00:00</w:t>
      </w:r>
    </w:p>
    <w:p w:rsidR="00335BB3" w:rsidRPr="00335BB3" w:rsidRDefault="00335BB3" w:rsidP="00335BB3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335BB3">
        <w:rPr>
          <w:rFonts w:ascii="Courier New" w:eastAsia="Times New Roman" w:hAnsi="Courier New" w:cs="Courier New"/>
          <w:color w:val="555555"/>
          <w:sz w:val="20"/>
          <w:szCs w:val="20"/>
        </w:rPr>
        <w:t>ssh_host_ecdsa_key.pub                        100</w:t>
      </w:r>
      <w:proofErr w:type="gramStart"/>
      <w:r w:rsidRPr="00335BB3">
        <w:rPr>
          <w:rFonts w:ascii="Courier New" w:eastAsia="Times New Roman" w:hAnsi="Courier New" w:cs="Courier New"/>
          <w:color w:val="555555"/>
          <w:sz w:val="20"/>
          <w:szCs w:val="20"/>
        </w:rPr>
        <w:t>%  162</w:t>
      </w:r>
      <w:proofErr w:type="gramEnd"/>
      <w:r w:rsidRPr="00335BB3">
        <w:rPr>
          <w:rFonts w:ascii="Courier New" w:eastAsia="Times New Roman" w:hAnsi="Courier New" w:cs="Courier New"/>
          <w:color w:val="555555"/>
          <w:sz w:val="20"/>
          <w:szCs w:val="20"/>
        </w:rPr>
        <w:t>     0.2KB/s   00:00</w:t>
      </w:r>
    </w:p>
    <w:p w:rsidR="00335BB3" w:rsidRPr="00335BB3" w:rsidRDefault="00335BB3" w:rsidP="00335BB3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proofErr w:type="spellStart"/>
      <w:r w:rsidRPr="00335BB3">
        <w:rPr>
          <w:rFonts w:ascii="Courier New" w:eastAsia="Times New Roman" w:hAnsi="Courier New" w:cs="Courier New"/>
          <w:color w:val="555555"/>
          <w:sz w:val="20"/>
          <w:szCs w:val="20"/>
        </w:rPr>
        <w:t>ssh_host_rsa_key</w:t>
      </w:r>
      <w:proofErr w:type="spellEnd"/>
      <w:r w:rsidRPr="00335BB3">
        <w:rPr>
          <w:rFonts w:ascii="Courier New" w:eastAsia="Times New Roman" w:hAnsi="Courier New" w:cs="Courier New"/>
          <w:color w:val="555555"/>
          <w:sz w:val="20"/>
          <w:szCs w:val="20"/>
        </w:rPr>
        <w:t>                              100% 1679     1.6KB/s   00:00</w:t>
      </w:r>
    </w:p>
    <w:p w:rsidR="00335BB3" w:rsidRPr="00335BB3" w:rsidRDefault="00335BB3" w:rsidP="00335BB3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335BB3">
        <w:rPr>
          <w:rFonts w:ascii="Courier New" w:eastAsia="Times New Roman" w:hAnsi="Courier New" w:cs="Courier New"/>
          <w:color w:val="555555"/>
          <w:sz w:val="20"/>
          <w:szCs w:val="20"/>
        </w:rPr>
        <w:t>ssh_host_rsa_key.pub                          100</w:t>
      </w:r>
      <w:proofErr w:type="gramStart"/>
      <w:r w:rsidRPr="00335BB3">
        <w:rPr>
          <w:rFonts w:ascii="Courier New" w:eastAsia="Times New Roman" w:hAnsi="Courier New" w:cs="Courier New"/>
          <w:color w:val="555555"/>
          <w:sz w:val="20"/>
          <w:szCs w:val="20"/>
        </w:rPr>
        <w:t>%  382</w:t>
      </w:r>
      <w:proofErr w:type="gramEnd"/>
      <w:r w:rsidRPr="00335BB3">
        <w:rPr>
          <w:rFonts w:ascii="Courier New" w:eastAsia="Times New Roman" w:hAnsi="Courier New" w:cs="Courier New"/>
          <w:color w:val="555555"/>
          <w:sz w:val="20"/>
          <w:szCs w:val="20"/>
        </w:rPr>
        <w:t>     0.4KB/s   00:00</w:t>
      </w:r>
    </w:p>
    <w:p w:rsidR="00335BB3" w:rsidRPr="00335BB3" w:rsidRDefault="00335BB3" w:rsidP="00335BB3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335BB3">
        <w:rPr>
          <w:rFonts w:ascii="Arial" w:eastAsia="Times New Roman" w:hAnsi="Arial" w:cs="Arial"/>
          <w:color w:val="555555"/>
          <w:sz w:val="21"/>
          <w:szCs w:val="21"/>
        </w:rPr>
        <w:t xml:space="preserve">Note: If directories appear in the list created by the </w:t>
      </w:r>
      <w:r w:rsidRPr="00335BB3">
        <w:rPr>
          <w:rFonts w:ascii="Arial" w:eastAsia="Times New Roman" w:hAnsi="Arial" w:cs="Arial"/>
          <w:b/>
          <w:bCs/>
          <w:color w:val="555555"/>
          <w:sz w:val="21"/>
          <w:szCs w:val="21"/>
        </w:rPr>
        <w:t>*</w:t>
      </w:r>
      <w:r w:rsidRPr="00335BB3">
        <w:rPr>
          <w:rFonts w:ascii="Arial" w:eastAsia="Times New Roman" w:hAnsi="Arial" w:cs="Arial"/>
          <w:color w:val="555555"/>
          <w:sz w:val="21"/>
          <w:szCs w:val="21"/>
        </w:rPr>
        <w:t>, there are not transferred: you get a “</w:t>
      </w:r>
      <w:r w:rsidRPr="00335BB3">
        <w:rPr>
          <w:rFonts w:ascii="Arial" w:eastAsia="Times New Roman" w:hAnsi="Arial" w:cs="Arial"/>
          <w:b/>
          <w:bCs/>
          <w:color w:val="555555"/>
          <w:sz w:val="21"/>
          <w:szCs w:val="21"/>
        </w:rPr>
        <w:t>not a regular file</w:t>
      </w:r>
      <w:r w:rsidRPr="00335BB3">
        <w:rPr>
          <w:rFonts w:ascii="Arial" w:eastAsia="Times New Roman" w:hAnsi="Arial" w:cs="Arial"/>
          <w:color w:val="555555"/>
          <w:sz w:val="21"/>
          <w:szCs w:val="21"/>
        </w:rPr>
        <w:t xml:space="preserve">” error (use the </w:t>
      </w:r>
      <w:r w:rsidRPr="00335BB3">
        <w:rPr>
          <w:rFonts w:ascii="Arial" w:eastAsia="Times New Roman" w:hAnsi="Arial" w:cs="Arial"/>
          <w:b/>
          <w:bCs/>
          <w:color w:val="555555"/>
          <w:sz w:val="21"/>
          <w:szCs w:val="21"/>
        </w:rPr>
        <w:t>tar</w:t>
      </w:r>
      <w:r w:rsidRPr="00335BB3">
        <w:rPr>
          <w:rFonts w:ascii="Arial" w:eastAsia="Times New Roman" w:hAnsi="Arial" w:cs="Arial"/>
          <w:color w:val="555555"/>
          <w:sz w:val="21"/>
          <w:szCs w:val="21"/>
        </w:rPr>
        <w:t xml:space="preserve"> command to transfer directories).</w:t>
      </w:r>
    </w:p>
    <w:p w:rsidR="00335BB3" w:rsidRPr="00335BB3" w:rsidRDefault="00335BB3" w:rsidP="00335BB3">
      <w:pPr>
        <w:shd w:val="clear" w:color="auto" w:fill="FFFFFF"/>
        <w:spacing w:before="180" w:after="180" w:line="240" w:lineRule="atLeast"/>
        <w:outlineLvl w:val="1"/>
        <w:rPr>
          <w:rFonts w:ascii="Arial" w:eastAsia="Times New Roman" w:hAnsi="Arial" w:cs="Arial"/>
          <w:b/>
          <w:bCs/>
          <w:color w:val="555555"/>
          <w:sz w:val="47"/>
          <w:szCs w:val="47"/>
        </w:rPr>
      </w:pPr>
      <w:r w:rsidRPr="00335BB3">
        <w:rPr>
          <w:rFonts w:ascii="Arial" w:eastAsia="Times New Roman" w:hAnsi="Arial" w:cs="Arial"/>
          <w:b/>
          <w:bCs/>
          <w:color w:val="555555"/>
          <w:sz w:val="47"/>
          <w:szCs w:val="47"/>
        </w:rPr>
        <w:t>Transfer of a remote file</w:t>
      </w:r>
    </w:p>
    <w:p w:rsidR="00335BB3" w:rsidRPr="00335BB3" w:rsidRDefault="00335BB3" w:rsidP="00335BB3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335BB3">
        <w:rPr>
          <w:rFonts w:ascii="Arial" w:eastAsia="Times New Roman" w:hAnsi="Arial" w:cs="Arial"/>
          <w:color w:val="555555"/>
          <w:sz w:val="21"/>
          <w:szCs w:val="21"/>
        </w:rPr>
        <w:t>Conversely, it is possible to transfer a file from a remote host.</w:t>
      </w:r>
    </w:p>
    <w:p w:rsidR="00335BB3" w:rsidRPr="00335BB3" w:rsidRDefault="00335BB3" w:rsidP="00335BB3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335BB3">
        <w:rPr>
          <w:rFonts w:ascii="Arial" w:eastAsia="Times New Roman" w:hAnsi="Arial" w:cs="Arial"/>
          <w:color w:val="555555"/>
          <w:sz w:val="21"/>
          <w:szCs w:val="21"/>
        </w:rPr>
        <w:t xml:space="preserve">On the </w:t>
      </w:r>
      <w:r w:rsidRPr="00335BB3">
        <w:rPr>
          <w:rFonts w:ascii="Arial" w:eastAsia="Times New Roman" w:hAnsi="Arial" w:cs="Arial"/>
          <w:b/>
          <w:bCs/>
          <w:color w:val="555555"/>
          <w:sz w:val="21"/>
          <w:szCs w:val="21"/>
        </w:rPr>
        <w:t>centos</w:t>
      </w:r>
      <w:r w:rsidRPr="00335BB3">
        <w:rPr>
          <w:rFonts w:ascii="Arial" w:eastAsia="Times New Roman" w:hAnsi="Arial" w:cs="Arial"/>
          <w:color w:val="555555"/>
          <w:sz w:val="21"/>
          <w:szCs w:val="21"/>
        </w:rPr>
        <w:t xml:space="preserve"> host, create the </w:t>
      </w:r>
      <w:r w:rsidRPr="00335BB3">
        <w:rPr>
          <w:rFonts w:ascii="Arial" w:eastAsia="Times New Roman" w:hAnsi="Arial" w:cs="Arial"/>
          <w:b/>
          <w:bCs/>
          <w:color w:val="555555"/>
          <w:sz w:val="21"/>
          <w:szCs w:val="21"/>
        </w:rPr>
        <w:t>rem</w:t>
      </w:r>
      <w:r w:rsidRPr="00335BB3">
        <w:rPr>
          <w:rFonts w:ascii="Arial" w:eastAsia="Times New Roman" w:hAnsi="Arial" w:cs="Arial"/>
          <w:color w:val="555555"/>
          <w:sz w:val="21"/>
          <w:szCs w:val="21"/>
        </w:rPr>
        <w:t xml:space="preserve"> file in the </w:t>
      </w:r>
      <w:r w:rsidRPr="00335BB3">
        <w:rPr>
          <w:rFonts w:ascii="Arial" w:eastAsia="Times New Roman" w:hAnsi="Arial" w:cs="Arial"/>
          <w:b/>
          <w:bCs/>
          <w:color w:val="555555"/>
          <w:sz w:val="21"/>
          <w:szCs w:val="21"/>
        </w:rPr>
        <w:t>/</w:t>
      </w:r>
      <w:proofErr w:type="spellStart"/>
      <w:r w:rsidRPr="00335BB3">
        <w:rPr>
          <w:rFonts w:ascii="Arial" w:eastAsia="Times New Roman" w:hAnsi="Arial" w:cs="Arial"/>
          <w:b/>
          <w:bCs/>
          <w:color w:val="555555"/>
          <w:sz w:val="21"/>
          <w:szCs w:val="21"/>
        </w:rPr>
        <w:t>tmp</w:t>
      </w:r>
      <w:proofErr w:type="spellEnd"/>
      <w:r w:rsidRPr="00335BB3">
        <w:rPr>
          <w:rFonts w:ascii="Arial" w:eastAsia="Times New Roman" w:hAnsi="Arial" w:cs="Arial"/>
          <w:color w:val="555555"/>
          <w:sz w:val="21"/>
          <w:szCs w:val="21"/>
        </w:rPr>
        <w:t xml:space="preserve"> directory:</w:t>
      </w:r>
    </w:p>
    <w:p w:rsidR="00335BB3" w:rsidRPr="00335BB3" w:rsidRDefault="00335BB3" w:rsidP="00335BB3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335BB3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r w:rsidRPr="00335BB3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cd /</w:t>
      </w:r>
      <w:proofErr w:type="spellStart"/>
      <w:r w:rsidRPr="00335BB3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tmp</w:t>
      </w:r>
      <w:proofErr w:type="spellEnd"/>
    </w:p>
    <w:p w:rsidR="00335BB3" w:rsidRPr="00335BB3" w:rsidRDefault="00335BB3" w:rsidP="00335BB3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335BB3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r w:rsidRPr="00335BB3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echo "This is another test." &gt; rem</w:t>
      </w:r>
    </w:p>
    <w:p w:rsidR="00335BB3" w:rsidRPr="00335BB3" w:rsidRDefault="00335BB3" w:rsidP="00335BB3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335BB3">
        <w:rPr>
          <w:rFonts w:ascii="Arial" w:eastAsia="Times New Roman" w:hAnsi="Arial" w:cs="Arial"/>
          <w:color w:val="555555"/>
          <w:sz w:val="21"/>
          <w:szCs w:val="21"/>
        </w:rPr>
        <w:t>Locally, to transfer the file, type:</w:t>
      </w:r>
    </w:p>
    <w:p w:rsidR="00335BB3" w:rsidRPr="00335BB3" w:rsidRDefault="00335BB3" w:rsidP="00335BB3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</w:pPr>
      <w:r w:rsidRPr="00335BB3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proofErr w:type="spellStart"/>
      <w:r w:rsidRPr="00335BB3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scp</w:t>
      </w:r>
      <w:proofErr w:type="spellEnd"/>
      <w:r w:rsidRPr="00335BB3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</w:t>
      </w:r>
      <w:proofErr w:type="spellStart"/>
      <w:r w:rsidRPr="00335BB3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root@centos</w:t>
      </w:r>
      <w:proofErr w:type="spellEnd"/>
      <w:r w:rsidRPr="00335BB3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:/</w:t>
      </w:r>
      <w:proofErr w:type="spellStart"/>
      <w:r w:rsidRPr="00335BB3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tmp</w:t>
      </w:r>
      <w:proofErr w:type="spellEnd"/>
      <w:r w:rsidRPr="00335BB3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/rem rem</w:t>
      </w:r>
    </w:p>
    <w:p w:rsidR="00335BB3" w:rsidRPr="00335BB3" w:rsidRDefault="00335BB3" w:rsidP="00335BB3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proofErr w:type="spellStart"/>
      <w:r w:rsidRPr="00335BB3">
        <w:rPr>
          <w:rFonts w:ascii="Courier New" w:eastAsia="Times New Roman" w:hAnsi="Courier New" w:cs="Courier New"/>
          <w:color w:val="555555"/>
          <w:sz w:val="20"/>
          <w:szCs w:val="20"/>
        </w:rPr>
        <w:t>root@centos's</w:t>
      </w:r>
      <w:proofErr w:type="spellEnd"/>
      <w:r w:rsidRPr="00335BB3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password: </w:t>
      </w:r>
      <w:del w:id="3" w:author="Unknown">
        <w:r w:rsidRPr="00335BB3">
          <w:rPr>
            <w:rFonts w:ascii="Courier New" w:eastAsia="Times New Roman" w:hAnsi="Courier New" w:cs="Courier New"/>
            <w:b/>
            <w:bCs/>
            <w:strike/>
            <w:color w:val="555555"/>
            <w:sz w:val="20"/>
            <w:szCs w:val="20"/>
          </w:rPr>
          <w:delText>your password</w:delText>
        </w:r>
      </w:del>
    </w:p>
    <w:p w:rsidR="00335BB3" w:rsidRPr="00335BB3" w:rsidRDefault="00335BB3" w:rsidP="00335BB3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335BB3">
        <w:rPr>
          <w:rFonts w:ascii="Courier New" w:eastAsia="Times New Roman" w:hAnsi="Courier New" w:cs="Courier New"/>
          <w:color w:val="555555"/>
          <w:sz w:val="20"/>
          <w:szCs w:val="20"/>
        </w:rPr>
        <w:t>rem                                           100%   22     0.0KB/s   00:00    </w:t>
      </w:r>
    </w:p>
    <w:p w:rsidR="00335BB3" w:rsidRPr="00335BB3" w:rsidRDefault="00335BB3" w:rsidP="00335BB3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</w:p>
    <w:p w:rsidR="004C0035" w:rsidRDefault="004C0035"/>
    <w:sectPr w:rsidR="004C00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BB3"/>
    <w:rsid w:val="00335BB3"/>
    <w:rsid w:val="004C0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538849-6203-4776-9300-1CF942E79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35BB3"/>
    <w:pPr>
      <w:spacing w:before="120" w:after="120" w:line="240" w:lineRule="atLeast"/>
      <w:outlineLvl w:val="0"/>
    </w:pPr>
    <w:rPr>
      <w:rFonts w:ascii="Times New Roman" w:eastAsia="Times New Roman" w:hAnsi="Times New Roman" w:cs="Times New Roman"/>
      <w:b/>
      <w:bCs/>
      <w:kern w:val="36"/>
      <w:sz w:val="63"/>
      <w:szCs w:val="63"/>
    </w:rPr>
  </w:style>
  <w:style w:type="paragraph" w:styleId="Heading2">
    <w:name w:val="heading 2"/>
    <w:basedOn w:val="Normal"/>
    <w:link w:val="Heading2Char"/>
    <w:uiPriority w:val="9"/>
    <w:qFormat/>
    <w:rsid w:val="00335BB3"/>
    <w:pPr>
      <w:spacing w:before="180" w:after="180" w:line="240" w:lineRule="atLeast"/>
      <w:outlineLvl w:val="1"/>
    </w:pPr>
    <w:rPr>
      <w:rFonts w:ascii="Times New Roman" w:eastAsia="Times New Roman" w:hAnsi="Times New Roman" w:cs="Times New Roman"/>
      <w:b/>
      <w:bCs/>
      <w:sz w:val="54"/>
      <w:szCs w:val="5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5BB3"/>
    <w:rPr>
      <w:rFonts w:ascii="Times New Roman" w:eastAsia="Times New Roman" w:hAnsi="Times New Roman" w:cs="Times New Roman"/>
      <w:b/>
      <w:bCs/>
      <w:kern w:val="36"/>
      <w:sz w:val="63"/>
      <w:szCs w:val="63"/>
    </w:rPr>
  </w:style>
  <w:style w:type="character" w:customStyle="1" w:styleId="Heading2Char">
    <w:name w:val="Heading 2 Char"/>
    <w:basedOn w:val="DefaultParagraphFont"/>
    <w:link w:val="Heading2"/>
    <w:uiPriority w:val="9"/>
    <w:rsid w:val="00335BB3"/>
    <w:rPr>
      <w:rFonts w:ascii="Times New Roman" w:eastAsia="Times New Roman" w:hAnsi="Times New Roman" w:cs="Times New Roman"/>
      <w:b/>
      <w:bCs/>
      <w:sz w:val="54"/>
      <w:szCs w:val="54"/>
    </w:rPr>
  </w:style>
  <w:style w:type="character" w:styleId="Hyperlink">
    <w:name w:val="Hyperlink"/>
    <w:basedOn w:val="DefaultParagraphFont"/>
    <w:uiPriority w:val="99"/>
    <w:semiHidden/>
    <w:unhideWhenUsed/>
    <w:rsid w:val="00335BB3"/>
    <w:rPr>
      <w:b w:val="0"/>
      <w:bCs w:val="0"/>
      <w:strike w:val="0"/>
      <w:dstrike w:val="0"/>
      <w:color w:val="0066CC"/>
      <w:u w:val="none"/>
      <w:effect w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5BB3"/>
    <w:pPr>
      <w:pBdr>
        <w:top w:val="single" w:sz="6" w:space="5" w:color="AAAAAA"/>
        <w:left w:val="single" w:sz="6" w:space="8" w:color="AAAAAA"/>
        <w:bottom w:val="single" w:sz="6" w:space="5" w:color="CCCCCC"/>
        <w:right w:val="single" w:sz="6" w:space="8" w:color="AAAAAA"/>
      </w:pBdr>
      <w:shd w:val="clear" w:color="auto" w:fill="F4F4F4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textAlignment w:val="center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5BB3"/>
    <w:rPr>
      <w:rFonts w:ascii="Courier New" w:eastAsia="Times New Roman" w:hAnsi="Courier New" w:cs="Courier New"/>
      <w:sz w:val="20"/>
      <w:szCs w:val="20"/>
      <w:shd w:val="clear" w:color="auto" w:fill="F4F4F4"/>
    </w:rPr>
  </w:style>
  <w:style w:type="character" w:styleId="Strong">
    <w:name w:val="Strong"/>
    <w:basedOn w:val="DefaultParagraphFont"/>
    <w:uiPriority w:val="22"/>
    <w:qFormat/>
    <w:rsid w:val="00335BB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35BB3"/>
    <w:pPr>
      <w:spacing w:before="384" w:after="384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eta-prep">
    <w:name w:val="meta-prep"/>
    <w:basedOn w:val="DefaultParagraphFont"/>
    <w:rsid w:val="00335BB3"/>
  </w:style>
  <w:style w:type="character" w:customStyle="1" w:styleId="fn">
    <w:name w:val="fn"/>
    <w:basedOn w:val="DefaultParagraphFont"/>
    <w:rsid w:val="00335BB3"/>
  </w:style>
  <w:style w:type="character" w:customStyle="1" w:styleId="comments-link1">
    <w:name w:val="comments-link1"/>
    <w:basedOn w:val="DefaultParagraphFont"/>
    <w:rsid w:val="00335BB3"/>
    <w:rPr>
      <w:sz w:val="18"/>
      <w:szCs w:val="18"/>
    </w:rPr>
  </w:style>
  <w:style w:type="character" w:customStyle="1" w:styleId="mdash">
    <w:name w:val="mdash"/>
    <w:basedOn w:val="DefaultParagraphFont"/>
    <w:rsid w:val="00335BB3"/>
  </w:style>
  <w:style w:type="character" w:customStyle="1" w:styleId="fsb-title2">
    <w:name w:val="fsb-title2"/>
    <w:basedOn w:val="DefaultParagraphFont"/>
    <w:rsid w:val="00335BB3"/>
    <w:rPr>
      <w:rFonts w:ascii="Arial" w:hAnsi="Arial" w:cs="Arial" w:hint="default"/>
      <w:strike w:val="0"/>
      <w:dstrike w:val="0"/>
      <w:vanish w:val="0"/>
      <w:webHidden w:val="0"/>
      <w:color w:val="333333"/>
      <w:sz w:val="24"/>
      <w:szCs w:val="24"/>
      <w:u w:val="none"/>
      <w:effect w:val="none"/>
      <w:specVanish w:val="0"/>
    </w:rPr>
  </w:style>
  <w:style w:type="character" w:customStyle="1" w:styleId="fsb-service-title2">
    <w:name w:val="fsb-service-title2"/>
    <w:basedOn w:val="DefaultParagraphFont"/>
    <w:rsid w:val="00335BB3"/>
    <w:rPr>
      <w:vanish/>
      <w:webHidden w:val="0"/>
      <w:specVanish w:val="0"/>
    </w:rPr>
  </w:style>
  <w:style w:type="character" w:customStyle="1" w:styleId="fsb-count6">
    <w:name w:val="fsb-count6"/>
    <w:basedOn w:val="DefaultParagraphFont"/>
    <w:rsid w:val="00335B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76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53754">
              <w:marLeft w:val="0"/>
              <w:marRight w:val="0"/>
              <w:marTop w:val="300"/>
              <w:marBottom w:val="300"/>
              <w:divBdr>
                <w:top w:val="single" w:sz="6" w:space="0" w:color="E5E5E5"/>
                <w:left w:val="single" w:sz="6" w:space="15" w:color="E5E5E5"/>
                <w:bottom w:val="single" w:sz="6" w:space="15" w:color="E5E5E5"/>
                <w:right w:val="single" w:sz="6" w:space="15" w:color="E5E5E5"/>
              </w:divBdr>
              <w:divsChild>
                <w:div w:id="57634710">
                  <w:marLeft w:val="0"/>
                  <w:marRight w:val="0"/>
                  <w:marTop w:val="6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89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90868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2233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047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7392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284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Chinnajee Rao</dc:creator>
  <cp:keywords/>
  <dc:description/>
  <cp:lastModifiedBy>Chinnajee Rao</cp:lastModifiedBy>
  <cp:revision>1</cp:revision>
  <dcterms:created xsi:type="dcterms:W3CDTF">2018-08-06T06:49:00Z</dcterms:created>
  <dcterms:modified xsi:type="dcterms:W3CDTF">2018-08-06T06:52:00Z</dcterms:modified>
</cp:coreProperties>
</file>